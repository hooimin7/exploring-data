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693C" w14:textId="2329DD49" w:rsidR="006A0E67" w:rsidRPr="00E02CEA" w:rsidRDefault="006A0E67" w:rsidP="00EE054A">
      <w:pPr>
        <w:rPr>
          <w:b/>
          <w:bCs/>
          <w:lang w:val="en-US"/>
        </w:rPr>
      </w:pPr>
      <w:r w:rsidRPr="00E02CEA">
        <w:rPr>
          <w:b/>
          <w:bCs/>
          <w:lang w:val="en-US"/>
        </w:rPr>
        <w:t xml:space="preserve">Title: Morphological adaptation </w:t>
      </w:r>
      <w:r w:rsidR="004F5448" w:rsidRPr="00E02CEA">
        <w:rPr>
          <w:b/>
          <w:bCs/>
          <w:lang w:val="en-US"/>
        </w:rPr>
        <w:t xml:space="preserve">of </w:t>
      </w:r>
      <w:r w:rsidR="004F5448" w:rsidRPr="00E02CEA">
        <w:rPr>
          <w:b/>
          <w:bCs/>
          <w:i/>
          <w:iCs/>
          <w:lang w:val="en-US"/>
        </w:rPr>
        <w:t>Tephritis conura</w:t>
      </w:r>
      <w:r w:rsidR="004F5448" w:rsidRPr="00E02CEA">
        <w:rPr>
          <w:b/>
          <w:bCs/>
          <w:lang w:val="en-US"/>
        </w:rPr>
        <w:t xml:space="preserve"> </w:t>
      </w:r>
      <w:r w:rsidRPr="00E02CEA">
        <w:rPr>
          <w:b/>
          <w:bCs/>
          <w:lang w:val="en-US"/>
        </w:rPr>
        <w:t xml:space="preserve">in </w:t>
      </w:r>
      <w:r w:rsidR="004F5448" w:rsidRPr="00E02CEA">
        <w:rPr>
          <w:b/>
          <w:bCs/>
          <w:lang w:val="en-US"/>
        </w:rPr>
        <w:t xml:space="preserve">two stable </w:t>
      </w:r>
      <w:r w:rsidRPr="00E02CEA">
        <w:rPr>
          <w:b/>
          <w:bCs/>
          <w:lang w:val="en-US"/>
        </w:rPr>
        <w:t xml:space="preserve">host </w:t>
      </w:r>
      <w:r w:rsidR="00B520FB" w:rsidRPr="00E02CEA">
        <w:rPr>
          <w:b/>
          <w:bCs/>
          <w:lang w:val="en-US"/>
        </w:rPr>
        <w:t>plant</w:t>
      </w:r>
      <w:commentRangeStart w:id="0"/>
      <w:r w:rsidR="00B520FB" w:rsidRPr="00E02CEA">
        <w:rPr>
          <w:b/>
          <w:bCs/>
          <w:lang w:val="en-US"/>
        </w:rPr>
        <w:t>s</w:t>
      </w:r>
      <w:commentRangeEnd w:id="0"/>
      <w:r w:rsidR="00174C4E">
        <w:rPr>
          <w:rStyle w:val="Refdecomentario"/>
        </w:rPr>
        <w:commentReference w:id="0"/>
      </w:r>
      <w:r w:rsidRPr="00E02CEA">
        <w:rPr>
          <w:b/>
          <w:bCs/>
          <w:lang w:val="en-US"/>
        </w:rPr>
        <w:t xml:space="preserve"> </w:t>
      </w:r>
    </w:p>
    <w:p w14:paraId="09FFFF56" w14:textId="77777777" w:rsidR="004F5448" w:rsidRDefault="004F5448" w:rsidP="00EE054A">
      <w:pPr>
        <w:rPr>
          <w:lang w:val="en-US"/>
        </w:rPr>
      </w:pPr>
    </w:p>
    <w:p w14:paraId="57E37192" w14:textId="4B88C6AE" w:rsidR="004F5448" w:rsidRPr="00E02CEA" w:rsidRDefault="004F5448" w:rsidP="00EE054A">
      <w:pPr>
        <w:rPr>
          <w:b/>
          <w:bCs/>
          <w:lang w:val="en-US"/>
        </w:rPr>
      </w:pPr>
      <w:r w:rsidRPr="00E02CEA">
        <w:rPr>
          <w:b/>
          <w:bCs/>
          <w:lang w:val="en-US"/>
        </w:rPr>
        <w:t>Background</w:t>
      </w:r>
    </w:p>
    <w:p w14:paraId="7026F235" w14:textId="47AB2AA9" w:rsidR="00210BD7" w:rsidRPr="00222003" w:rsidRDefault="00B11EFD" w:rsidP="004C2EEB">
      <w:pPr>
        <w:rPr>
          <w:lang w:val="en-US"/>
        </w:rPr>
      </w:pPr>
      <w:r w:rsidRPr="00B11EFD">
        <w:rPr>
          <w:lang w:val="en-US"/>
        </w:rPr>
        <w:t>This</w:t>
      </w:r>
      <w:r>
        <w:rPr>
          <w:lang w:val="en-US"/>
        </w:rPr>
        <w:t xml:space="preserve"> study investigates morphological differentiation among</w:t>
      </w:r>
      <w:r w:rsidRPr="00B11EFD">
        <w:rPr>
          <w:lang w:val="en-US"/>
        </w:rPr>
        <w:t xml:space="preserve"> </w:t>
      </w:r>
      <w:r w:rsidR="00EE054A" w:rsidRPr="00210BD7">
        <w:rPr>
          <w:i/>
          <w:iCs/>
        </w:rPr>
        <w:t>Tephritis conura</w:t>
      </w:r>
      <w:r w:rsidR="00EE054A" w:rsidRPr="00EE054A">
        <w:t xml:space="preserve"> </w:t>
      </w:r>
      <w:r w:rsidRPr="00B11EFD">
        <w:rPr>
          <w:lang w:val="en-US"/>
        </w:rPr>
        <w:t>(</w:t>
      </w:r>
      <w:r w:rsidRPr="00B11EFD">
        <w:rPr>
          <w:i/>
          <w:iCs/>
          <w:lang w:val="en-US"/>
        </w:rPr>
        <w:t>T.conura</w:t>
      </w:r>
      <w:r>
        <w:rPr>
          <w:lang w:val="en-US"/>
        </w:rPr>
        <w:t xml:space="preserve">) between </w:t>
      </w:r>
      <w:r w:rsidRPr="00EE054A">
        <w:rPr>
          <w:lang w:val="en-US"/>
        </w:rPr>
        <w:t>two different host</w:t>
      </w:r>
      <w:r>
        <w:rPr>
          <w:lang w:val="en-US"/>
        </w:rPr>
        <w:t xml:space="preserve"> </w:t>
      </w:r>
      <w:r w:rsidRPr="00EE054A">
        <w:rPr>
          <w:lang w:val="en-US"/>
        </w:rPr>
        <w:t>plants</w:t>
      </w:r>
      <w:r>
        <w:rPr>
          <w:lang w:val="en-US"/>
        </w:rPr>
        <w:t>.</w:t>
      </w:r>
      <w:r w:rsidR="00D500F1">
        <w:rPr>
          <w:lang w:val="en-US"/>
        </w:rPr>
        <w:t xml:space="preserve"> </w:t>
      </w:r>
      <w:commentRangeStart w:id="1"/>
      <w:r w:rsidR="00D500F1" w:rsidRPr="00B11EFD">
        <w:rPr>
          <w:i/>
          <w:iCs/>
          <w:lang w:val="en-US"/>
        </w:rPr>
        <w:t>T.</w:t>
      </w:r>
      <w:commentRangeEnd w:id="1"/>
      <w:r w:rsidR="008034A3">
        <w:rPr>
          <w:rStyle w:val="Refdecomentario"/>
        </w:rPr>
        <w:commentReference w:id="1"/>
      </w:r>
      <w:ins w:id="2" w:author="Øystein Opedal" w:date="2023-12-11T18:51:00Z">
        <w:r w:rsidR="008034A3">
          <w:rPr>
            <w:i/>
            <w:iCs/>
            <w:lang w:val="en-US"/>
          </w:rPr>
          <w:t xml:space="preserve"> </w:t>
        </w:r>
      </w:ins>
      <w:r w:rsidR="00D500F1" w:rsidRPr="00B11EFD">
        <w:rPr>
          <w:i/>
          <w:iCs/>
          <w:lang w:val="en-US"/>
        </w:rPr>
        <w:t>conura</w:t>
      </w:r>
      <w:r>
        <w:rPr>
          <w:lang w:val="en-US"/>
        </w:rPr>
        <w:t xml:space="preserve"> </w:t>
      </w:r>
      <w:r w:rsidR="00EE054A" w:rsidRPr="00EE054A">
        <w:t>flies</w:t>
      </w:r>
      <w:r w:rsidR="00EE054A" w:rsidRPr="00EE054A">
        <w:rPr>
          <w:lang w:val="en-US"/>
        </w:rPr>
        <w:t xml:space="preserve"> </w:t>
      </w:r>
      <w:r w:rsidR="00AE6DFC" w:rsidRPr="00EE054A">
        <w:rPr>
          <w:lang w:val="en-US"/>
        </w:rPr>
        <w:t>utilize</w:t>
      </w:r>
      <w:r w:rsidR="00471CCB">
        <w:rPr>
          <w:lang w:val="en-US"/>
        </w:rPr>
        <w:t xml:space="preserve"> and infest</w:t>
      </w:r>
      <w:r w:rsidR="00EE054A" w:rsidRPr="00EE054A">
        <w:rPr>
          <w:lang w:val="en-US"/>
        </w:rPr>
        <w:t xml:space="preserve"> two different host</w:t>
      </w:r>
      <w:r w:rsidR="00EE054A">
        <w:rPr>
          <w:lang w:val="en-US"/>
        </w:rPr>
        <w:t xml:space="preserve"> </w:t>
      </w:r>
      <w:r w:rsidR="00EE054A" w:rsidRPr="00EE054A">
        <w:rPr>
          <w:lang w:val="en-US"/>
        </w:rPr>
        <w:t>plants</w:t>
      </w:r>
      <w:r w:rsidR="00AE6DFC">
        <w:rPr>
          <w:lang w:val="en-US"/>
        </w:rPr>
        <w:t>. These two host plants are</w:t>
      </w:r>
      <w:r w:rsidR="00EE054A" w:rsidRPr="00EE054A">
        <w:rPr>
          <w:lang w:val="en-US"/>
        </w:rPr>
        <w:t xml:space="preserve"> </w:t>
      </w:r>
      <w:r w:rsidR="00EE054A" w:rsidRPr="00EE054A">
        <w:rPr>
          <w:i/>
          <w:iCs/>
          <w:lang w:val="en-US"/>
        </w:rPr>
        <w:t xml:space="preserve">Cirsium heterophyllum </w:t>
      </w:r>
      <w:r w:rsidR="00AE6DFC">
        <w:rPr>
          <w:i/>
          <w:iCs/>
          <w:lang w:val="en-US"/>
        </w:rPr>
        <w:t>(C.</w:t>
      </w:r>
      <w:r w:rsidR="00AE6DFC" w:rsidRPr="00AE6DFC">
        <w:rPr>
          <w:i/>
          <w:iCs/>
          <w:lang w:val="en-US"/>
        </w:rPr>
        <w:t xml:space="preserve"> </w:t>
      </w:r>
      <w:r w:rsidR="00AE6DFC" w:rsidRPr="00EE054A">
        <w:rPr>
          <w:i/>
          <w:iCs/>
          <w:lang w:val="en-US"/>
        </w:rPr>
        <w:t>heterophyllum</w:t>
      </w:r>
      <w:r w:rsidR="00AE6DFC">
        <w:rPr>
          <w:i/>
          <w:iCs/>
          <w:lang w:val="en-US"/>
        </w:rPr>
        <w:t>)</w:t>
      </w:r>
      <w:r w:rsidR="00AE6DFC" w:rsidRPr="00EE054A">
        <w:rPr>
          <w:i/>
          <w:iCs/>
          <w:lang w:val="en-US"/>
        </w:rPr>
        <w:t xml:space="preserve"> </w:t>
      </w:r>
      <w:r w:rsidR="00EE054A" w:rsidRPr="00EE054A">
        <w:rPr>
          <w:i/>
          <w:iCs/>
          <w:lang w:val="en-US"/>
        </w:rPr>
        <w:t xml:space="preserve">and </w:t>
      </w:r>
      <w:r w:rsidR="00AE6DFC" w:rsidRPr="00EE054A">
        <w:rPr>
          <w:i/>
          <w:iCs/>
          <w:lang w:val="en-US"/>
        </w:rPr>
        <w:t>Cirsium</w:t>
      </w:r>
      <w:r w:rsidR="00AE6DFC">
        <w:rPr>
          <w:i/>
          <w:iCs/>
          <w:lang w:val="en-US"/>
        </w:rPr>
        <w:t xml:space="preserve"> </w:t>
      </w:r>
      <w:r w:rsidR="00EE054A" w:rsidRPr="00EE054A">
        <w:rPr>
          <w:i/>
          <w:iCs/>
          <w:lang w:val="en-US"/>
        </w:rPr>
        <w:t>oleraceum</w:t>
      </w:r>
      <w:r w:rsidR="00AE6DFC">
        <w:rPr>
          <w:i/>
          <w:iCs/>
          <w:lang w:val="en-US"/>
        </w:rPr>
        <w:t xml:space="preserve"> (C. </w:t>
      </w:r>
      <w:r w:rsidR="00AE6DFC" w:rsidRPr="00EE054A">
        <w:rPr>
          <w:i/>
          <w:iCs/>
          <w:lang w:val="en-US"/>
        </w:rPr>
        <w:t>oleraceum</w:t>
      </w:r>
      <w:r w:rsidR="00EE054A" w:rsidRPr="00EE054A">
        <w:rPr>
          <w:lang w:val="en-US"/>
        </w:rPr>
        <w:t>)</w:t>
      </w:r>
      <w:r w:rsidR="00B40328">
        <w:rPr>
          <w:lang w:val="en-US"/>
        </w:rPr>
        <w:t xml:space="preserve">. </w:t>
      </w:r>
      <w:r w:rsidR="00210BD7" w:rsidRPr="00210BD7">
        <w:rPr>
          <w:lang w:val="en-US"/>
        </w:rPr>
        <w:t>Individuals of both host races were collected from eight</w:t>
      </w:r>
      <w:r w:rsidR="00081881">
        <w:rPr>
          <w:lang w:val="en-US"/>
        </w:rPr>
        <w:t xml:space="preserve"> </w:t>
      </w:r>
      <w:r w:rsidR="00210BD7" w:rsidRPr="00210BD7">
        <w:rPr>
          <w:lang w:val="en-US"/>
        </w:rPr>
        <w:t>different populations in northern Europe</w:t>
      </w:r>
      <w:r w:rsidR="00081881">
        <w:rPr>
          <w:lang w:val="en-US"/>
        </w:rPr>
        <w:t xml:space="preserve">. </w:t>
      </w:r>
      <w:r w:rsidR="001600DE">
        <w:rPr>
          <w:lang w:val="en-US"/>
        </w:rPr>
        <w:t xml:space="preserve">Individuals from both sexes </w:t>
      </w:r>
      <w:r w:rsidR="00081881">
        <w:rPr>
          <w:lang w:val="en-US"/>
        </w:rPr>
        <w:t xml:space="preserve">were </w:t>
      </w:r>
      <w:r w:rsidR="00381616">
        <w:rPr>
          <w:lang w:val="en-US"/>
        </w:rPr>
        <w:t>obtained</w:t>
      </w:r>
      <w:r w:rsidR="00081881">
        <w:rPr>
          <w:lang w:val="en-US"/>
        </w:rPr>
        <w:t xml:space="preserve"> </w:t>
      </w:r>
      <w:r w:rsidR="00EE291E">
        <w:rPr>
          <w:lang w:val="en-US"/>
        </w:rPr>
        <w:t>from each bud</w:t>
      </w:r>
      <w:r w:rsidR="00081881">
        <w:rPr>
          <w:lang w:val="en-US"/>
        </w:rPr>
        <w:t xml:space="preserve"> of both host plants.</w:t>
      </w:r>
      <w:r w:rsidR="0079375C">
        <w:rPr>
          <w:lang w:val="en-US"/>
        </w:rPr>
        <w:t xml:space="preserve"> </w:t>
      </w:r>
      <w:r w:rsidR="00D60AD1">
        <w:rPr>
          <w:lang w:val="en-US"/>
        </w:rPr>
        <w:t>Host races from either individual</w:t>
      </w:r>
      <w:r w:rsidR="004D7288">
        <w:rPr>
          <w:lang w:val="en-US"/>
        </w:rPr>
        <w:t>s</w:t>
      </w:r>
      <w:r w:rsidR="00D60AD1">
        <w:rPr>
          <w:lang w:val="en-US"/>
        </w:rPr>
        <w:t xml:space="preserve"> </w:t>
      </w:r>
      <w:r w:rsidR="00D60AD1">
        <w:rPr>
          <w:i/>
          <w:iCs/>
          <w:lang w:val="en-US"/>
        </w:rPr>
        <w:t>C.</w:t>
      </w:r>
      <w:r w:rsidR="00D60AD1" w:rsidRPr="00AE6DFC">
        <w:rPr>
          <w:i/>
          <w:iCs/>
          <w:lang w:val="en-US"/>
        </w:rPr>
        <w:t xml:space="preserve"> </w:t>
      </w:r>
      <w:r w:rsidR="00D60AD1" w:rsidRPr="00EE054A">
        <w:rPr>
          <w:i/>
          <w:iCs/>
          <w:lang w:val="en-US"/>
        </w:rPr>
        <w:t>heterophyllum</w:t>
      </w:r>
      <w:r w:rsidR="00D60AD1" w:rsidRPr="00D60AD1">
        <w:rPr>
          <w:lang w:val="en-US"/>
        </w:rPr>
        <w:t xml:space="preserve"> </w:t>
      </w:r>
      <w:r w:rsidR="00D60AD1">
        <w:rPr>
          <w:lang w:val="en-US"/>
        </w:rPr>
        <w:t xml:space="preserve">or </w:t>
      </w:r>
      <w:r w:rsidR="00D60AD1">
        <w:rPr>
          <w:i/>
          <w:iCs/>
          <w:lang w:val="en-US"/>
        </w:rPr>
        <w:t xml:space="preserve">C. </w:t>
      </w:r>
      <w:r w:rsidR="00D60AD1" w:rsidRPr="00EE054A">
        <w:rPr>
          <w:i/>
          <w:iCs/>
          <w:lang w:val="en-US"/>
        </w:rPr>
        <w:t>oleraceum</w:t>
      </w:r>
      <w:r w:rsidR="00D60AD1">
        <w:rPr>
          <w:i/>
          <w:iCs/>
          <w:lang w:val="en-US"/>
        </w:rPr>
        <w:t xml:space="preserve"> or</w:t>
      </w:r>
      <w:r w:rsidR="00D60AD1" w:rsidRPr="00D60AD1">
        <w:rPr>
          <w:lang w:val="en-US"/>
        </w:rPr>
        <w:t xml:space="preserve"> </w:t>
      </w:r>
      <w:commentRangeStart w:id="3"/>
      <w:proofErr w:type="gramStart"/>
      <w:r w:rsidR="00D60AD1" w:rsidRPr="00D60AD1">
        <w:rPr>
          <w:i/>
          <w:iCs/>
          <w:lang w:val="en-US"/>
        </w:rPr>
        <w:t>C.heterophyllum</w:t>
      </w:r>
      <w:proofErr w:type="gramEnd"/>
      <w:r w:rsidR="00D60AD1" w:rsidRPr="00D60AD1">
        <w:rPr>
          <w:i/>
          <w:iCs/>
          <w:lang w:val="en-US"/>
        </w:rPr>
        <w:t>×C. oleraceum</w:t>
      </w:r>
      <w:r w:rsidR="00D60AD1">
        <w:rPr>
          <w:i/>
          <w:iCs/>
          <w:lang w:val="en-US"/>
        </w:rPr>
        <w:t xml:space="preserve"> </w:t>
      </w:r>
      <w:r w:rsidR="00D60AD1" w:rsidRPr="00222003">
        <w:rPr>
          <w:lang w:val="en-US"/>
        </w:rPr>
        <w:t>hybrids</w:t>
      </w:r>
      <w:commentRangeEnd w:id="3"/>
      <w:r w:rsidR="008034A3">
        <w:rPr>
          <w:rStyle w:val="Refdecomentario"/>
        </w:rPr>
        <w:commentReference w:id="3"/>
      </w:r>
      <w:r w:rsidR="00222003" w:rsidRPr="00222003">
        <w:rPr>
          <w:lang w:val="en-US"/>
        </w:rPr>
        <w:t xml:space="preserve"> were used </w:t>
      </w:r>
      <w:r w:rsidR="00222003">
        <w:rPr>
          <w:lang w:val="en-US"/>
        </w:rPr>
        <w:t>to assess for their morphological differences.</w:t>
      </w:r>
      <w:r w:rsidR="008B4EB8">
        <w:rPr>
          <w:lang w:val="en-US"/>
        </w:rPr>
        <w:t xml:space="preserve"> </w:t>
      </w:r>
      <w:r w:rsidR="00447231">
        <w:rPr>
          <w:lang w:val="en-US"/>
        </w:rPr>
        <w:t>M</w:t>
      </w:r>
      <w:r w:rsidR="00447231" w:rsidRPr="00447231">
        <w:rPr>
          <w:lang w:val="en-US"/>
        </w:rPr>
        <w:t>orphological traits including body length,</w:t>
      </w:r>
      <w:r w:rsidR="00447231">
        <w:rPr>
          <w:lang w:val="en-US"/>
        </w:rPr>
        <w:t xml:space="preserve"> </w:t>
      </w:r>
      <w:r w:rsidR="00447231" w:rsidRPr="00447231">
        <w:rPr>
          <w:lang w:val="en-US"/>
        </w:rPr>
        <w:t xml:space="preserve">ovipositor length, wing length </w:t>
      </w:r>
      <w:r w:rsidR="004C2EEB">
        <w:rPr>
          <w:lang w:val="en-US"/>
        </w:rPr>
        <w:t>were investigated between two host plants. The o</w:t>
      </w:r>
      <w:r w:rsidR="00447231" w:rsidRPr="00447231">
        <w:rPr>
          <w:lang w:val="en-US"/>
        </w:rPr>
        <w:t>vipositor is a key trait</w:t>
      </w:r>
      <w:r w:rsidR="004C2EEB">
        <w:rPr>
          <w:lang w:val="en-US"/>
        </w:rPr>
        <w:t xml:space="preserve"> and is the focus</w:t>
      </w:r>
      <w:r w:rsidR="00447231" w:rsidRPr="00447231">
        <w:rPr>
          <w:lang w:val="en-US"/>
        </w:rPr>
        <w:t xml:space="preserve"> </w:t>
      </w:r>
      <w:r w:rsidR="004C2EEB">
        <w:rPr>
          <w:lang w:val="en-US"/>
        </w:rPr>
        <w:t>i</w:t>
      </w:r>
      <w:r w:rsidR="00447231" w:rsidRPr="00447231">
        <w:rPr>
          <w:lang w:val="en-US"/>
        </w:rPr>
        <w:t>n th</w:t>
      </w:r>
      <w:r w:rsidR="004C2EEB">
        <w:rPr>
          <w:lang w:val="en-US"/>
        </w:rPr>
        <w:t>is</w:t>
      </w:r>
      <w:r w:rsidR="00447231" w:rsidRPr="00447231">
        <w:rPr>
          <w:lang w:val="en-US"/>
        </w:rPr>
        <w:t xml:space="preserve"> s</w:t>
      </w:r>
      <w:r w:rsidR="004C2EEB">
        <w:rPr>
          <w:lang w:val="en-US"/>
        </w:rPr>
        <w:t>tudy.</w:t>
      </w:r>
      <w:r w:rsidR="00447231" w:rsidRPr="00447231">
        <w:rPr>
          <w:lang w:val="en-US"/>
        </w:rPr>
        <w:t xml:space="preserve"> </w:t>
      </w:r>
    </w:p>
    <w:p w14:paraId="74CF00F8" w14:textId="44652354" w:rsidR="00D9074C" w:rsidRDefault="00D9074C" w:rsidP="00752278">
      <w:pPr>
        <w:rPr>
          <w:lang w:val="en-US"/>
        </w:rPr>
      </w:pPr>
    </w:p>
    <w:p w14:paraId="3597DCF0" w14:textId="77777777" w:rsidR="002C3E6F" w:rsidRPr="00E02CEA" w:rsidRDefault="009F2263" w:rsidP="00752278">
      <w:pPr>
        <w:rPr>
          <w:b/>
          <w:bCs/>
          <w:lang w:val="en-US" w:eastAsia="zh-CN"/>
        </w:rPr>
      </w:pPr>
      <w:r w:rsidRPr="00E02CEA">
        <w:rPr>
          <w:b/>
          <w:bCs/>
          <w:lang w:val="en-US" w:eastAsia="zh-CN"/>
        </w:rPr>
        <w:t>Methods</w:t>
      </w:r>
    </w:p>
    <w:p w14:paraId="2C410869" w14:textId="35581547" w:rsidR="00E02CEA" w:rsidRDefault="005269BB" w:rsidP="00C879CF">
      <w:pPr>
        <w:rPr>
          <w:lang w:val="en-US" w:eastAsia="zh-CN"/>
        </w:rPr>
      </w:pPr>
      <w:r w:rsidRPr="005269BB">
        <w:rPr>
          <w:lang w:val="en-US" w:eastAsia="zh-CN"/>
        </w:rPr>
        <w:t xml:space="preserve">For quantification of host-related morphological differences, </w:t>
      </w:r>
      <w:r>
        <w:rPr>
          <w:lang w:val="en-US" w:eastAsia="zh-CN"/>
        </w:rPr>
        <w:t>583</w:t>
      </w:r>
      <w:r w:rsidRPr="005269BB">
        <w:rPr>
          <w:lang w:val="en-US" w:eastAsia="zh-CN"/>
        </w:rPr>
        <w:t xml:space="preserve"> </w:t>
      </w:r>
      <w:r w:rsidRPr="005269BB">
        <w:rPr>
          <w:i/>
          <w:iCs/>
          <w:lang w:val="en-US" w:eastAsia="zh-CN"/>
        </w:rPr>
        <w:t>T. conura</w:t>
      </w:r>
      <w:r w:rsidRPr="005269BB">
        <w:rPr>
          <w:lang w:val="en-US" w:eastAsia="zh-CN"/>
        </w:rPr>
        <w:t xml:space="preserve"> flies from </w:t>
      </w:r>
      <w:r>
        <w:rPr>
          <w:lang w:val="en-US" w:eastAsia="zh-CN"/>
        </w:rPr>
        <w:t>both</w:t>
      </w:r>
      <w:r w:rsidRPr="005269BB">
        <w:rPr>
          <w:lang w:val="en-US" w:eastAsia="zh-CN"/>
        </w:rPr>
        <w:t xml:space="preserve"> </w:t>
      </w:r>
      <w:r w:rsidR="002B0F1E">
        <w:rPr>
          <w:lang w:val="en-US" w:eastAsia="zh-CN"/>
        </w:rPr>
        <w:t>C.</w:t>
      </w:r>
      <w:r w:rsidRPr="002B0F1E">
        <w:rPr>
          <w:i/>
          <w:iCs/>
          <w:lang w:val="en-US" w:eastAsia="zh-CN"/>
        </w:rPr>
        <w:t>heterophyllum</w:t>
      </w:r>
      <w:r w:rsidRPr="005269BB">
        <w:rPr>
          <w:lang w:val="en-US" w:eastAsia="zh-CN"/>
        </w:rPr>
        <w:t xml:space="preserve"> populations and </w:t>
      </w:r>
      <w:r w:rsidR="002B0F1E" w:rsidRPr="002B0F1E">
        <w:rPr>
          <w:i/>
          <w:iCs/>
          <w:lang w:val="en-US" w:eastAsia="zh-CN"/>
        </w:rPr>
        <w:t>C.</w:t>
      </w:r>
      <w:r w:rsidRPr="002B0F1E">
        <w:rPr>
          <w:i/>
          <w:iCs/>
          <w:lang w:val="en-US" w:eastAsia="zh-CN"/>
        </w:rPr>
        <w:t>oleraceum</w:t>
      </w:r>
      <w:r w:rsidRPr="005269BB">
        <w:rPr>
          <w:lang w:val="en-US" w:eastAsia="zh-CN"/>
        </w:rPr>
        <w:t xml:space="preserve"> populations were studied</w:t>
      </w:r>
      <w:r>
        <w:rPr>
          <w:lang w:val="en-US" w:eastAsia="zh-CN"/>
        </w:rPr>
        <w:t>.</w:t>
      </w:r>
      <w:r w:rsidR="0013105E">
        <w:rPr>
          <w:lang w:val="en-US" w:eastAsia="zh-CN"/>
        </w:rPr>
        <w:t xml:space="preserve"> </w:t>
      </w:r>
      <w:r w:rsidR="0013105E" w:rsidRPr="0013105E">
        <w:rPr>
          <w:lang w:val="en-US" w:eastAsia="zh-CN"/>
        </w:rPr>
        <w:t>All subsequent statistical analysis were performed in the statistical software R</w:t>
      </w:r>
      <w:r w:rsidR="0013105E">
        <w:rPr>
          <w:lang w:val="en-US" w:eastAsia="zh-CN"/>
        </w:rPr>
        <w:t>.</w:t>
      </w:r>
      <w:r w:rsidR="00C879CF">
        <w:rPr>
          <w:lang w:val="en-US" w:eastAsia="zh-CN"/>
        </w:rPr>
        <w:t xml:space="preserve"> Three</w:t>
      </w:r>
      <w:r w:rsidR="00C879CF" w:rsidRPr="00C879CF">
        <w:rPr>
          <w:lang w:val="en-US" w:eastAsia="zh-CN"/>
        </w:rPr>
        <w:t xml:space="preserve"> morphological traits (body length</w:t>
      </w:r>
      <w:r w:rsidR="008F174A">
        <w:rPr>
          <w:lang w:val="en-US" w:eastAsia="zh-CN"/>
        </w:rPr>
        <w:t xml:space="preserve"> (BL)</w:t>
      </w:r>
      <w:r w:rsidR="00C879CF" w:rsidRPr="00C879CF">
        <w:rPr>
          <w:lang w:val="en-US" w:eastAsia="zh-CN"/>
        </w:rPr>
        <w:t>, ovipositor length</w:t>
      </w:r>
      <w:r w:rsidR="008F174A">
        <w:rPr>
          <w:lang w:val="en-US" w:eastAsia="zh-CN"/>
        </w:rPr>
        <w:t xml:space="preserve"> (OL)</w:t>
      </w:r>
      <w:r w:rsidR="00C879CF" w:rsidRPr="00C879CF">
        <w:rPr>
          <w:lang w:val="en-US" w:eastAsia="zh-CN"/>
        </w:rPr>
        <w:t>, wing length)</w:t>
      </w:r>
      <w:r w:rsidR="00C879CF">
        <w:rPr>
          <w:lang w:val="en-US" w:eastAsia="zh-CN"/>
        </w:rPr>
        <w:t xml:space="preserve"> were quantified </w:t>
      </w:r>
      <w:r w:rsidR="00C879CF" w:rsidRPr="00C879CF">
        <w:rPr>
          <w:lang w:val="en-US" w:eastAsia="zh-CN"/>
        </w:rPr>
        <w:t xml:space="preserve">for </w:t>
      </w:r>
      <w:r w:rsidR="008F174A">
        <w:rPr>
          <w:lang w:val="en-US" w:eastAsia="zh-CN"/>
        </w:rPr>
        <w:t xml:space="preserve">286 </w:t>
      </w:r>
      <w:r w:rsidR="008F174A" w:rsidRPr="005269BB">
        <w:rPr>
          <w:i/>
          <w:iCs/>
          <w:lang w:val="en-US" w:eastAsia="zh-CN"/>
        </w:rPr>
        <w:t>T. conura</w:t>
      </w:r>
      <w:r w:rsidR="008F174A" w:rsidRPr="005269BB">
        <w:rPr>
          <w:lang w:val="en-US" w:eastAsia="zh-CN"/>
        </w:rPr>
        <w:t xml:space="preserve"> flies</w:t>
      </w:r>
      <w:r w:rsidR="008F174A">
        <w:rPr>
          <w:lang w:val="en-US" w:eastAsia="zh-CN"/>
        </w:rPr>
        <w:t xml:space="preserve"> from </w:t>
      </w:r>
      <w:r w:rsidR="008F174A" w:rsidRPr="002B0F1E">
        <w:rPr>
          <w:i/>
          <w:iCs/>
          <w:lang w:val="en-US" w:eastAsia="zh-CN"/>
        </w:rPr>
        <w:t>C.oleraceum</w:t>
      </w:r>
      <w:r w:rsidR="008F174A">
        <w:rPr>
          <w:i/>
          <w:iCs/>
          <w:lang w:val="en-US" w:eastAsia="zh-CN"/>
        </w:rPr>
        <w:t xml:space="preserve"> and 297 </w:t>
      </w:r>
      <w:r w:rsidR="008F174A" w:rsidRPr="005269BB">
        <w:rPr>
          <w:i/>
          <w:iCs/>
          <w:lang w:val="en-US" w:eastAsia="zh-CN"/>
        </w:rPr>
        <w:t>T. conura</w:t>
      </w:r>
      <w:r w:rsidR="008F174A" w:rsidRPr="005269BB">
        <w:rPr>
          <w:lang w:val="en-US" w:eastAsia="zh-CN"/>
        </w:rPr>
        <w:t xml:space="preserve"> flies</w:t>
      </w:r>
      <w:r w:rsidR="008F174A">
        <w:rPr>
          <w:lang w:val="en-US" w:eastAsia="zh-CN"/>
        </w:rPr>
        <w:t xml:space="preserve"> from C.</w:t>
      </w:r>
      <w:r w:rsidR="008F174A" w:rsidRPr="002B0F1E">
        <w:rPr>
          <w:i/>
          <w:iCs/>
          <w:lang w:val="en-US" w:eastAsia="zh-CN"/>
        </w:rPr>
        <w:t>heterophyllum</w:t>
      </w:r>
      <w:r w:rsidR="008F174A">
        <w:rPr>
          <w:i/>
          <w:iCs/>
          <w:lang w:val="en-US" w:eastAsia="zh-CN"/>
        </w:rPr>
        <w:t xml:space="preserve">. </w:t>
      </w:r>
      <w:r w:rsidR="00E2012D">
        <w:rPr>
          <w:lang w:val="en-US" w:eastAsia="zh-CN"/>
        </w:rPr>
        <w:t>T</w:t>
      </w:r>
      <w:r w:rsidR="008F174A">
        <w:rPr>
          <w:lang w:val="en-US" w:eastAsia="zh-CN"/>
        </w:rPr>
        <w:t xml:space="preserve">wo predictor variables (BL and wing length) </w:t>
      </w:r>
      <w:r w:rsidR="00E2012D">
        <w:rPr>
          <w:lang w:val="en-US" w:eastAsia="zh-CN"/>
        </w:rPr>
        <w:t xml:space="preserve">were used </w:t>
      </w:r>
      <w:r w:rsidR="00E2012D" w:rsidRPr="00E2012D">
        <w:rPr>
          <w:lang w:val="en-US" w:eastAsia="zh-CN"/>
        </w:rPr>
        <w:t>in the analyses for</w:t>
      </w:r>
      <w:r w:rsidR="00E2012D">
        <w:rPr>
          <w:lang w:val="en-US" w:eastAsia="zh-CN"/>
        </w:rPr>
        <w:t xml:space="preserve"> OL of each host plants. </w:t>
      </w:r>
      <w:r w:rsidR="00F2186C">
        <w:rPr>
          <w:lang w:val="en-US" w:eastAsia="zh-CN"/>
        </w:rPr>
        <w:t>In all model analysis, missing values</w:t>
      </w:r>
      <w:r w:rsidR="00425CE3">
        <w:rPr>
          <w:lang w:val="en-US" w:eastAsia="zh-CN"/>
        </w:rPr>
        <w:t xml:space="preserve"> (male)</w:t>
      </w:r>
      <w:r w:rsidR="00F2186C">
        <w:rPr>
          <w:lang w:val="en-US" w:eastAsia="zh-CN"/>
        </w:rPr>
        <w:t xml:space="preserve"> were deleted and disregard in the analysis. </w:t>
      </w:r>
      <w:r w:rsidR="00E02CEA">
        <w:rPr>
          <w:lang w:val="en-US" w:eastAsia="zh-CN"/>
        </w:rPr>
        <w:t xml:space="preserve">Multiple linear regression models were used to investigate the additive effects of two parameters (BL and wing length) against OL in each hostplant. Individual </w:t>
      </w:r>
      <w:r w:rsidR="00425CE3">
        <w:rPr>
          <w:lang w:val="en-US" w:eastAsia="zh-CN"/>
        </w:rPr>
        <w:t>graphs</w:t>
      </w:r>
      <w:r w:rsidR="00E02CEA">
        <w:rPr>
          <w:lang w:val="en-US" w:eastAsia="zh-CN"/>
        </w:rPr>
        <w:t xml:space="preserve"> were plotted using simple linear regression. </w:t>
      </w:r>
    </w:p>
    <w:p w14:paraId="6BBB68F3" w14:textId="77777777" w:rsidR="00E02CEA" w:rsidRDefault="00E02CEA" w:rsidP="00C879CF">
      <w:pPr>
        <w:rPr>
          <w:lang w:val="en-US" w:eastAsia="zh-CN"/>
        </w:rPr>
      </w:pPr>
    </w:p>
    <w:p w14:paraId="5B2E90D7" w14:textId="2477798D" w:rsidR="00E02CEA" w:rsidRPr="00E02CEA" w:rsidRDefault="00E02CEA" w:rsidP="00C879CF">
      <w:pPr>
        <w:rPr>
          <w:b/>
          <w:bCs/>
          <w:lang w:val="en-US" w:eastAsia="zh-CN"/>
        </w:rPr>
      </w:pPr>
      <w:r w:rsidRPr="00E02CEA">
        <w:rPr>
          <w:b/>
          <w:bCs/>
          <w:lang w:val="en-US" w:eastAsia="zh-CN"/>
        </w:rPr>
        <w:t>Result</w:t>
      </w:r>
    </w:p>
    <w:p w14:paraId="5923D34E" w14:textId="09493459" w:rsidR="00FD1046" w:rsidRPr="008F174A" w:rsidRDefault="006944AE" w:rsidP="00C879CF">
      <w:pPr>
        <w:rPr>
          <w:lang w:val="en-US" w:eastAsia="zh-CN"/>
        </w:rPr>
      </w:pPr>
      <w:r>
        <w:rPr>
          <w:lang w:val="en-US" w:eastAsia="zh-CN"/>
        </w:rPr>
        <w:t xml:space="preserve">Here </w:t>
      </w:r>
      <w:r w:rsidR="00594D5F">
        <w:rPr>
          <w:lang w:val="en-US" w:eastAsia="zh-CN"/>
        </w:rPr>
        <w:t>is</w:t>
      </w:r>
      <w:r>
        <w:rPr>
          <w:lang w:val="en-US" w:eastAsia="zh-CN"/>
        </w:rPr>
        <w:t xml:space="preserve"> the combination of different models </w:t>
      </w:r>
      <w:r w:rsidR="00B81EF2">
        <w:rPr>
          <w:lang w:val="en-US" w:eastAsia="zh-CN"/>
        </w:rPr>
        <w:t xml:space="preserve">for </w:t>
      </w:r>
      <w:r w:rsidR="00B81EF2" w:rsidRPr="002B0F1E">
        <w:rPr>
          <w:i/>
          <w:iCs/>
          <w:lang w:val="en-US" w:eastAsia="zh-CN"/>
        </w:rPr>
        <w:t>C.oleraceum</w:t>
      </w:r>
      <w:r w:rsidR="00B81EF2">
        <w:rPr>
          <w:i/>
          <w:iCs/>
          <w:lang w:val="en-US" w:eastAsia="zh-CN"/>
        </w:rPr>
        <w:t xml:space="preserve"> </w:t>
      </w:r>
      <w:r>
        <w:rPr>
          <w:lang w:val="en-US" w:eastAsia="zh-CN"/>
        </w:rPr>
        <w:t xml:space="preserve">to investigate the morphological differences. </w:t>
      </w:r>
    </w:p>
    <w:p w14:paraId="0ADC8A3E" w14:textId="77777777" w:rsidR="00E76344" w:rsidRPr="008F174A" w:rsidRDefault="00E76344" w:rsidP="00752278">
      <w:pPr>
        <w:rPr>
          <w:lang w:val="en-US" w:eastAsia="zh-CN"/>
        </w:rPr>
      </w:pPr>
    </w:p>
    <w:p w14:paraId="2DAE5197" w14:textId="77777777" w:rsidR="006300EA" w:rsidRPr="006300EA" w:rsidRDefault="006300EA" w:rsidP="006300EA">
      <w:pPr>
        <w:rPr>
          <w:lang w:val="en-US" w:eastAsia="zh-CN"/>
        </w:rPr>
      </w:pPr>
      <w:r w:rsidRPr="006300EA">
        <w:rPr>
          <w:lang w:val="en-US" w:eastAsia="zh-CN"/>
        </w:rPr>
        <w:t>model_1 = lm(OL ~ BL + Wing_length, data = Oleraceum)</w:t>
      </w:r>
    </w:p>
    <w:p w14:paraId="137CC7B4" w14:textId="77777777" w:rsidR="006300EA" w:rsidRPr="006300EA" w:rsidRDefault="006300EA" w:rsidP="006300EA">
      <w:pPr>
        <w:rPr>
          <w:lang w:val="en-US" w:eastAsia="zh-CN"/>
        </w:rPr>
      </w:pPr>
      <w:r w:rsidRPr="006300EA">
        <w:rPr>
          <w:lang w:val="en-US" w:eastAsia="zh-CN"/>
        </w:rPr>
        <w:t>model_2 = lm(OL ~ BL * Wing_length, data = Oleraceum)</w:t>
      </w:r>
    </w:p>
    <w:p w14:paraId="3506008F" w14:textId="77777777" w:rsidR="006300EA" w:rsidRPr="008034A3" w:rsidRDefault="006300EA" w:rsidP="006300EA">
      <w:pPr>
        <w:rPr>
          <w:lang w:val="nn-NO" w:eastAsia="zh-CN"/>
          <w:rPrChange w:id="4" w:author="Øystein Opedal" w:date="2023-12-11T18:51:00Z">
            <w:rPr>
              <w:lang w:val="en-US" w:eastAsia="zh-CN"/>
            </w:rPr>
          </w:rPrChange>
        </w:rPr>
      </w:pPr>
      <w:r w:rsidRPr="008034A3">
        <w:rPr>
          <w:lang w:val="nn-NO" w:eastAsia="zh-CN"/>
          <w:rPrChange w:id="5" w:author="Øystein Opedal" w:date="2023-12-11T18:51:00Z">
            <w:rPr>
              <w:lang w:val="en-US" w:eastAsia="zh-CN"/>
            </w:rPr>
          </w:rPrChange>
        </w:rPr>
        <w:t>model_3 = lm(OL ~ BL, data = Oleraceum)</w:t>
      </w:r>
    </w:p>
    <w:p w14:paraId="3B7EDA75" w14:textId="4CD6FA7B" w:rsidR="006300EA" w:rsidRDefault="006300EA" w:rsidP="006300EA">
      <w:pPr>
        <w:rPr>
          <w:lang w:val="en-US" w:eastAsia="zh-CN"/>
        </w:rPr>
      </w:pPr>
      <w:r w:rsidRPr="006300EA">
        <w:rPr>
          <w:lang w:val="en-US" w:eastAsia="zh-CN"/>
        </w:rPr>
        <w:t xml:space="preserve">model_4 = </w:t>
      </w:r>
      <w:proofErr w:type="spellStart"/>
      <w:proofErr w:type="gramStart"/>
      <w:r w:rsidRPr="006300EA">
        <w:rPr>
          <w:lang w:val="en-US" w:eastAsia="zh-CN"/>
        </w:rPr>
        <w:t>lm</w:t>
      </w:r>
      <w:proofErr w:type="spellEnd"/>
      <w:r w:rsidRPr="006300EA">
        <w:rPr>
          <w:lang w:val="en-US" w:eastAsia="zh-CN"/>
        </w:rPr>
        <w:t>(</w:t>
      </w:r>
      <w:proofErr w:type="gramEnd"/>
      <w:r w:rsidRPr="006300EA">
        <w:rPr>
          <w:lang w:val="en-US" w:eastAsia="zh-CN"/>
        </w:rPr>
        <w:t>OL ~ Wing_length, data = Oleraceum)</w:t>
      </w:r>
    </w:p>
    <w:p w14:paraId="6E5411D4" w14:textId="77777777" w:rsidR="001B4912" w:rsidRDefault="001B4912" w:rsidP="006300EA">
      <w:pPr>
        <w:rPr>
          <w:lang w:val="en-US" w:eastAsia="zh-CN"/>
        </w:rPr>
      </w:pPr>
    </w:p>
    <w:p w14:paraId="2E1553CD" w14:textId="0A9D3A6C" w:rsidR="001B4912" w:rsidRDefault="001B4912" w:rsidP="006300EA">
      <w:pPr>
        <w:rPr>
          <w:lang w:val="en-US" w:eastAsia="zh-CN"/>
        </w:rPr>
      </w:pPr>
      <w:r>
        <w:rPr>
          <w:lang w:val="en-US" w:eastAsia="zh-CN"/>
        </w:rPr>
        <w:t xml:space="preserve">Table 1. Model selection for variables </w:t>
      </w:r>
      <w:commentRangeStart w:id="6"/>
      <w:r>
        <w:rPr>
          <w:lang w:val="en-US" w:eastAsia="zh-CN"/>
        </w:rPr>
        <w:t>OL</w:t>
      </w:r>
      <w:commentRangeEnd w:id="6"/>
      <w:r w:rsidR="00174C4E">
        <w:rPr>
          <w:rStyle w:val="Refdecomentario"/>
        </w:rPr>
        <w:commentReference w:id="6"/>
      </w:r>
      <w:r>
        <w:rPr>
          <w:lang w:val="en-US" w:eastAsia="zh-CN"/>
        </w:rPr>
        <w:t xml:space="preserve">, BL and wing length of </w:t>
      </w:r>
      <w:proofErr w:type="gramStart"/>
      <w:r w:rsidRPr="002B0F1E">
        <w:rPr>
          <w:i/>
          <w:iCs/>
          <w:lang w:val="en-US" w:eastAsia="zh-CN"/>
        </w:rPr>
        <w:t>C.oleraceum</w:t>
      </w:r>
      <w:proofErr w:type="gramEnd"/>
    </w:p>
    <w:tbl>
      <w:tblPr>
        <w:tblStyle w:val="Tablaconcuadrcula"/>
        <w:tblpPr w:leftFromText="180" w:rightFromText="180" w:vertAnchor="text" w:horzAnchor="margin" w:tblpY="1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D1046" w14:paraId="7C08B54D" w14:textId="77777777" w:rsidTr="00FD1046">
        <w:tc>
          <w:tcPr>
            <w:tcW w:w="15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466526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Models</w:t>
            </w:r>
          </w:p>
        </w:tc>
        <w:tc>
          <w:tcPr>
            <w:tcW w:w="15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A34AA9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df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73F66E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AIC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C1CD46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logLik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ECE53F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delta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239499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w</w:t>
            </w:r>
          </w:p>
        </w:tc>
      </w:tr>
      <w:tr w:rsidR="00FD1046" w14:paraId="49A7DDF5" w14:textId="77777777" w:rsidTr="00FD1046">
        <w:tc>
          <w:tcPr>
            <w:tcW w:w="1502" w:type="dxa"/>
            <w:tcBorders>
              <w:top w:val="single" w:sz="4" w:space="0" w:color="000000" w:themeColor="text1"/>
            </w:tcBorders>
          </w:tcPr>
          <w:p w14:paraId="752057C3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model_3</w:t>
            </w:r>
          </w:p>
        </w:tc>
        <w:tc>
          <w:tcPr>
            <w:tcW w:w="1502" w:type="dxa"/>
            <w:tcBorders>
              <w:top w:val="single" w:sz="4" w:space="0" w:color="000000" w:themeColor="text1"/>
            </w:tcBorders>
          </w:tcPr>
          <w:p w14:paraId="74D3B95D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797B29C8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-207.3541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04FEC762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106.6770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3D33B978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0.00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045EF349" w14:textId="77777777" w:rsidR="00FD1046" w:rsidRPr="00715FFF" w:rsidRDefault="00FD1046" w:rsidP="00FD1046">
            <w:pPr>
              <w:jc w:val="center"/>
              <w:rPr>
                <w:lang w:val="sv-SE" w:eastAsia="zh-CN"/>
              </w:rPr>
            </w:pPr>
            <w:r w:rsidRPr="006300EA">
              <w:rPr>
                <w:lang w:val="sv-SE" w:eastAsia="zh-CN"/>
              </w:rPr>
              <w:t>0.56</w:t>
            </w:r>
          </w:p>
        </w:tc>
      </w:tr>
      <w:tr w:rsidR="00FD1046" w14:paraId="0EAC3D1D" w14:textId="77777777" w:rsidTr="00FD1046">
        <w:tc>
          <w:tcPr>
            <w:tcW w:w="1502" w:type="dxa"/>
          </w:tcPr>
          <w:p w14:paraId="47FAE0D0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model_1</w:t>
            </w:r>
          </w:p>
        </w:tc>
        <w:tc>
          <w:tcPr>
            <w:tcW w:w="1502" w:type="dxa"/>
          </w:tcPr>
          <w:p w14:paraId="7E8F591C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1503" w:type="dxa"/>
          </w:tcPr>
          <w:p w14:paraId="5C5A874C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-205.9213</w:t>
            </w:r>
          </w:p>
        </w:tc>
        <w:tc>
          <w:tcPr>
            <w:tcW w:w="1503" w:type="dxa"/>
          </w:tcPr>
          <w:p w14:paraId="18055FD4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106.9606</w:t>
            </w:r>
          </w:p>
        </w:tc>
        <w:tc>
          <w:tcPr>
            <w:tcW w:w="1503" w:type="dxa"/>
          </w:tcPr>
          <w:p w14:paraId="213A0D1A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1.43</w:t>
            </w:r>
          </w:p>
        </w:tc>
        <w:tc>
          <w:tcPr>
            <w:tcW w:w="1503" w:type="dxa"/>
          </w:tcPr>
          <w:p w14:paraId="4B15640E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0.27</w:t>
            </w:r>
          </w:p>
        </w:tc>
      </w:tr>
      <w:tr w:rsidR="00FD1046" w14:paraId="74B1BC01" w14:textId="77777777" w:rsidTr="00FD1046">
        <w:tc>
          <w:tcPr>
            <w:tcW w:w="1502" w:type="dxa"/>
          </w:tcPr>
          <w:p w14:paraId="00B134B7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model_2</w:t>
            </w:r>
          </w:p>
        </w:tc>
        <w:tc>
          <w:tcPr>
            <w:tcW w:w="1502" w:type="dxa"/>
          </w:tcPr>
          <w:p w14:paraId="29400648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1503" w:type="dxa"/>
          </w:tcPr>
          <w:p w14:paraId="183DBBAC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-204.9134</w:t>
            </w:r>
          </w:p>
        </w:tc>
        <w:tc>
          <w:tcPr>
            <w:tcW w:w="1503" w:type="dxa"/>
          </w:tcPr>
          <w:p w14:paraId="1355675A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107.4567</w:t>
            </w:r>
          </w:p>
        </w:tc>
        <w:tc>
          <w:tcPr>
            <w:tcW w:w="1503" w:type="dxa"/>
          </w:tcPr>
          <w:p w14:paraId="4E6AA9D2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2.44</w:t>
            </w:r>
          </w:p>
        </w:tc>
        <w:tc>
          <w:tcPr>
            <w:tcW w:w="1503" w:type="dxa"/>
          </w:tcPr>
          <w:p w14:paraId="6D01AF5F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0.17</w:t>
            </w:r>
          </w:p>
        </w:tc>
      </w:tr>
      <w:tr w:rsidR="00FD1046" w14:paraId="164A56D9" w14:textId="77777777" w:rsidTr="00FD1046">
        <w:tc>
          <w:tcPr>
            <w:tcW w:w="1502" w:type="dxa"/>
            <w:tcBorders>
              <w:bottom w:val="single" w:sz="4" w:space="0" w:color="000000"/>
            </w:tcBorders>
          </w:tcPr>
          <w:p w14:paraId="6186732A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model_4</w:t>
            </w:r>
          </w:p>
        </w:tc>
        <w:tc>
          <w:tcPr>
            <w:tcW w:w="1502" w:type="dxa"/>
            <w:tcBorders>
              <w:bottom w:val="single" w:sz="4" w:space="0" w:color="000000"/>
            </w:tcBorders>
          </w:tcPr>
          <w:p w14:paraId="7DFCF562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6C5EBCB7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-158.2546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097AAC19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82.1273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4228F90C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49.10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38E72384" w14:textId="77777777" w:rsidR="00FD1046" w:rsidRDefault="00FD1046" w:rsidP="00FD1046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0.00</w:t>
            </w:r>
          </w:p>
        </w:tc>
      </w:tr>
    </w:tbl>
    <w:p w14:paraId="182A8E55" w14:textId="77777777" w:rsidR="006300EA" w:rsidRPr="006300EA" w:rsidRDefault="006300EA" w:rsidP="006300EA">
      <w:pPr>
        <w:rPr>
          <w:lang w:val="en-US" w:eastAsia="zh-CN"/>
        </w:rPr>
      </w:pPr>
    </w:p>
    <w:p w14:paraId="08F60752" w14:textId="4B8D50DD" w:rsidR="0048201C" w:rsidRDefault="001B4912" w:rsidP="0048201C">
      <w:pPr>
        <w:rPr>
          <w:lang w:val="en-US" w:eastAsia="zh-CN"/>
        </w:rPr>
      </w:pPr>
      <w:commentRangeStart w:id="7"/>
      <w:r>
        <w:rPr>
          <w:lang w:val="en-US" w:eastAsia="zh-CN"/>
        </w:rPr>
        <w:t>Model 1 was chosen</w:t>
      </w:r>
      <w:commentRangeEnd w:id="7"/>
      <w:r w:rsidR="008034A3">
        <w:rPr>
          <w:rStyle w:val="Refdecomentario"/>
        </w:rPr>
        <w:commentReference w:id="7"/>
      </w:r>
      <w:r>
        <w:rPr>
          <w:lang w:val="en-US" w:eastAsia="zh-CN"/>
        </w:rPr>
        <w:t xml:space="preserve"> among other models as it consisted of acceptable AIC and weight values</w:t>
      </w:r>
      <w:r w:rsidR="00587484">
        <w:rPr>
          <w:lang w:val="en-US" w:eastAsia="zh-CN"/>
        </w:rPr>
        <w:t xml:space="preserve"> (Table 1)</w:t>
      </w:r>
      <w:r w:rsidR="00754DA3">
        <w:rPr>
          <w:lang w:val="en-US" w:eastAsia="zh-CN"/>
        </w:rPr>
        <w:t>. Residuals from model 1</w:t>
      </w:r>
      <w:r w:rsidR="00754DA3" w:rsidRPr="00754DA3">
        <w:rPr>
          <w:lang w:val="en-US" w:eastAsia="zh-CN"/>
        </w:rPr>
        <w:t xml:space="preserve"> </w:t>
      </w:r>
      <w:r w:rsidR="00754DA3">
        <w:rPr>
          <w:lang w:val="en-US" w:eastAsia="zh-CN"/>
        </w:rPr>
        <w:t xml:space="preserve">of </w:t>
      </w:r>
      <w:r w:rsidR="00754DA3" w:rsidRPr="002B0F1E">
        <w:rPr>
          <w:i/>
          <w:iCs/>
          <w:lang w:val="en-US" w:eastAsia="zh-CN"/>
        </w:rPr>
        <w:t>C.oleraceum</w:t>
      </w:r>
      <w:r w:rsidR="00754DA3">
        <w:rPr>
          <w:i/>
          <w:iCs/>
          <w:lang w:val="en-US" w:eastAsia="zh-CN"/>
        </w:rPr>
        <w:t xml:space="preserve"> </w:t>
      </w:r>
      <w:r w:rsidR="00754DA3" w:rsidRPr="00754DA3">
        <w:rPr>
          <w:lang w:val="en-US" w:eastAsia="zh-CN"/>
        </w:rPr>
        <w:t>were</w:t>
      </w:r>
      <w:r w:rsidR="00754DA3">
        <w:rPr>
          <w:lang w:val="en-US" w:eastAsia="zh-CN"/>
        </w:rPr>
        <w:t xml:space="preserve"> normally distributed</w:t>
      </w:r>
      <w:r w:rsidR="00587484">
        <w:rPr>
          <w:lang w:val="en-US" w:eastAsia="zh-CN"/>
        </w:rPr>
        <w:t xml:space="preserve"> (</w:t>
      </w:r>
      <w:r w:rsidR="0048201C">
        <w:rPr>
          <w:lang w:val="en-US" w:eastAsia="zh-CN"/>
        </w:rPr>
        <w:t>supplementary Figure 1).</w:t>
      </w:r>
    </w:p>
    <w:p w14:paraId="0768B7DA" w14:textId="61838557" w:rsidR="00587484" w:rsidRPr="00587484" w:rsidRDefault="00587484" w:rsidP="00ED6E67">
      <w:pPr>
        <w:rPr>
          <w:lang w:val="en-US" w:eastAsia="zh-CN"/>
        </w:rPr>
      </w:pPr>
    </w:p>
    <w:p w14:paraId="544D5AC8" w14:textId="54F2D8FE" w:rsidR="00877A22" w:rsidRPr="00877A22" w:rsidRDefault="00AF417B" w:rsidP="00877A22">
      <w:pPr>
        <w:rPr>
          <w:lang w:val="en-US" w:eastAsia="zh-CN"/>
        </w:rPr>
      </w:pPr>
      <w:r>
        <w:rPr>
          <w:lang w:val="en-US" w:eastAsia="zh-CN"/>
        </w:rPr>
        <w:lastRenderedPageBreak/>
        <w:t>The</w:t>
      </w:r>
      <w:r w:rsidR="00877A22" w:rsidRPr="00877A22">
        <w:rPr>
          <w:lang w:val="en-US" w:eastAsia="zh-CN"/>
        </w:rPr>
        <w:t xml:space="preserve"> linear regression analysis using the lm() function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>in R</w:t>
      </w:r>
      <w:r>
        <w:rPr>
          <w:lang w:val="en-US" w:eastAsia="zh-CN"/>
        </w:rPr>
        <w:t xml:space="preserve">, </w:t>
      </w:r>
      <w:r w:rsidRPr="006300EA">
        <w:rPr>
          <w:lang w:val="en-US" w:eastAsia="zh-CN"/>
        </w:rPr>
        <w:t>lm(formula = OL ~ BL + Wing_length, data = Oleraceum)</w:t>
      </w:r>
      <w:r>
        <w:rPr>
          <w:lang w:val="en-US" w:eastAsia="zh-CN"/>
        </w:rPr>
        <w:t xml:space="preserve">, </w:t>
      </w:r>
      <w:r w:rsidR="00877A22" w:rsidRPr="00877A22">
        <w:rPr>
          <w:lang w:val="en-US" w:eastAsia="zh-CN"/>
        </w:rPr>
        <w:t xml:space="preserve">to model the relationship between the </w:t>
      </w:r>
      <w:r>
        <w:rPr>
          <w:lang w:val="en-US" w:eastAsia="zh-CN"/>
        </w:rPr>
        <w:t>response</w:t>
      </w:r>
      <w:r w:rsidR="00877A22" w:rsidRPr="00877A22">
        <w:rPr>
          <w:lang w:val="en-US" w:eastAsia="zh-CN"/>
        </w:rPr>
        <w:t xml:space="preserve"> variable OL and predictor variables BL and Wing</w:t>
      </w:r>
      <w:r w:rsidR="00AC2F5A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length</w:t>
      </w:r>
      <w:r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using data from the Oleraceum dataset.</w:t>
      </w:r>
    </w:p>
    <w:p w14:paraId="35F596FE" w14:textId="2D7CD2CD" w:rsidR="009464F9" w:rsidRDefault="00AF417B" w:rsidP="00877A22">
      <w:pPr>
        <w:rPr>
          <w:lang w:val="en-US" w:eastAsia="zh-CN"/>
        </w:rPr>
      </w:pPr>
      <w:r>
        <w:rPr>
          <w:lang w:val="en-US" w:eastAsia="zh-CN"/>
        </w:rPr>
        <w:t xml:space="preserve">The </w:t>
      </w:r>
      <w:r w:rsidR="00877A22" w:rsidRPr="00877A22">
        <w:rPr>
          <w:lang w:val="en-US" w:eastAsia="zh-CN"/>
        </w:rPr>
        <w:t xml:space="preserve">estimated coefficients for the intercept </w:t>
      </w:r>
      <w:r>
        <w:rPr>
          <w:lang w:val="en-US" w:eastAsia="zh-CN"/>
        </w:rPr>
        <w:t>is 0.548</w:t>
      </w:r>
      <w:del w:id="8" w:author="Øystein Opedal" w:date="2023-12-11T18:55:00Z">
        <w:r w:rsidDel="008034A3">
          <w:rPr>
            <w:lang w:val="en-US" w:eastAsia="zh-CN"/>
          </w:rPr>
          <w:delText>44</w:delText>
        </w:r>
      </w:del>
      <w:r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and the predictor variables (BL</w:t>
      </w:r>
      <w:r>
        <w:rPr>
          <w:lang w:val="en-US" w:eastAsia="zh-CN"/>
        </w:rPr>
        <w:t xml:space="preserve"> (0.279</w:t>
      </w:r>
      <w:del w:id="9" w:author="Øystein Opedal" w:date="2023-12-11T18:55:00Z">
        <w:r w:rsidDel="008034A3">
          <w:rPr>
            <w:lang w:val="en-US" w:eastAsia="zh-CN"/>
          </w:rPr>
          <w:delText>79</w:delText>
        </w:r>
      </w:del>
      <w:r>
        <w:rPr>
          <w:lang w:val="en-US" w:eastAsia="zh-CN"/>
        </w:rPr>
        <w:t>)</w:t>
      </w:r>
      <w:r w:rsidR="00877A22" w:rsidRPr="00877A22">
        <w:rPr>
          <w:lang w:val="en-US" w:eastAsia="zh-CN"/>
        </w:rPr>
        <w:t xml:space="preserve"> and Wing</w:t>
      </w:r>
      <w:r w:rsidR="00AC2F5A">
        <w:rPr>
          <w:lang w:val="en-US" w:eastAsia="zh-CN"/>
        </w:rPr>
        <w:t xml:space="preserve"> </w:t>
      </w:r>
      <w:proofErr w:type="gramStart"/>
      <w:r w:rsidR="00877A22" w:rsidRPr="00877A22">
        <w:rPr>
          <w:lang w:val="en-US" w:eastAsia="zh-CN"/>
        </w:rPr>
        <w:t>length</w:t>
      </w:r>
      <w:r>
        <w:rPr>
          <w:lang w:val="en-US" w:eastAsia="zh-CN"/>
        </w:rPr>
        <w:t>(</w:t>
      </w:r>
      <w:proofErr w:type="gramEnd"/>
      <w:r>
        <w:rPr>
          <w:lang w:val="en-US" w:eastAsia="zh-CN"/>
        </w:rPr>
        <w:t>-0.030</w:t>
      </w:r>
      <w:del w:id="10" w:author="Øystein Opedal" w:date="2023-12-11T18:55:00Z">
        <w:r w:rsidDel="008034A3">
          <w:rPr>
            <w:lang w:val="en-US" w:eastAsia="zh-CN"/>
          </w:rPr>
          <w:delText>39</w:delText>
        </w:r>
      </w:del>
      <w:r w:rsidR="00877A22" w:rsidRPr="00877A22">
        <w:rPr>
          <w:lang w:val="en-US" w:eastAsia="zh-CN"/>
        </w:rPr>
        <w:t>).</w:t>
      </w:r>
      <w:r w:rsidR="00FD6F22">
        <w:rPr>
          <w:lang w:val="en-US" w:eastAsia="zh-CN"/>
        </w:rPr>
        <w:t xml:space="preserve"> </w:t>
      </w:r>
      <w:commentRangeStart w:id="11"/>
      <w:r w:rsidR="00877A22" w:rsidRPr="00877A22">
        <w:rPr>
          <w:lang w:val="en-US" w:eastAsia="zh-CN"/>
        </w:rPr>
        <w:t>Residual standard error</w:t>
      </w:r>
      <w:r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estimate</w:t>
      </w:r>
      <w:r>
        <w:rPr>
          <w:lang w:val="en-US" w:eastAsia="zh-CN"/>
        </w:rPr>
        <w:t>s</w:t>
      </w:r>
      <w:r w:rsidR="00877A22" w:rsidRPr="00877A22">
        <w:rPr>
          <w:lang w:val="en-US" w:eastAsia="zh-CN"/>
        </w:rPr>
        <w:t xml:space="preserve"> of the standard deviation of the residuals.</w:t>
      </w:r>
      <w:commentRangeEnd w:id="11"/>
      <w:r w:rsidR="008034A3">
        <w:rPr>
          <w:rStyle w:val="Refdecomentario"/>
        </w:rPr>
        <w:commentReference w:id="11"/>
      </w:r>
      <w:r w:rsidR="00FD6F22">
        <w:rPr>
          <w:lang w:val="en-US" w:eastAsia="zh-CN"/>
        </w:rPr>
        <w:t xml:space="preserve"> </w:t>
      </w:r>
      <w:commentRangeStart w:id="12"/>
      <w:r>
        <w:rPr>
          <w:lang w:val="en-US" w:eastAsia="zh-CN"/>
        </w:rPr>
        <w:t>This model</w:t>
      </w:r>
      <w:r w:rsidRPr="00877A22">
        <w:rPr>
          <w:lang w:val="en-US" w:eastAsia="zh-CN"/>
        </w:rPr>
        <w:t xml:space="preserve"> </w:t>
      </w:r>
      <w:r>
        <w:rPr>
          <w:lang w:val="en-US" w:eastAsia="zh-CN"/>
        </w:rPr>
        <w:t>i</w:t>
      </w:r>
      <w:r w:rsidR="00877A22" w:rsidRPr="00877A22">
        <w:rPr>
          <w:lang w:val="en-US" w:eastAsia="zh-CN"/>
        </w:rPr>
        <w:t>ndicates the average distance of data points from the fitted regression line</w:t>
      </w:r>
      <w:r>
        <w:rPr>
          <w:lang w:val="en-US" w:eastAsia="zh-CN"/>
        </w:rPr>
        <w:t xml:space="preserve"> is</w:t>
      </w:r>
      <w:r w:rsidR="00FD6F22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0.1139.</w:t>
      </w:r>
      <w:commentRangeEnd w:id="12"/>
      <w:r w:rsidR="008034A3">
        <w:rPr>
          <w:rStyle w:val="Refdecomentario"/>
        </w:rPr>
        <w:commentReference w:id="12"/>
      </w:r>
      <w:r w:rsidR="00FD6F22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Multiple R-squared</w:t>
      </w:r>
      <w:r w:rsidR="00A039E5">
        <w:rPr>
          <w:lang w:val="en-US" w:eastAsia="zh-CN"/>
        </w:rPr>
        <w:t xml:space="preserve"> estimates</w:t>
      </w:r>
      <w:r w:rsidR="00877A22" w:rsidRPr="00877A22">
        <w:rPr>
          <w:lang w:val="en-US" w:eastAsia="zh-CN"/>
        </w:rPr>
        <w:t xml:space="preserve"> </w:t>
      </w:r>
      <w:r w:rsidR="00A039E5">
        <w:rPr>
          <w:lang w:val="en-US" w:eastAsia="zh-CN"/>
        </w:rPr>
        <w:t>t</w:t>
      </w:r>
      <w:r w:rsidR="00877A22" w:rsidRPr="00877A22">
        <w:rPr>
          <w:lang w:val="en-US" w:eastAsia="zh-CN"/>
        </w:rPr>
        <w:t>he proportion of variance in the dependent variable (OL) explained by the independent variables (BL and Wing</w:t>
      </w:r>
      <w:r w:rsidR="00A039E5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 xml:space="preserve">length). </w:t>
      </w:r>
      <w:r w:rsidR="00A039E5">
        <w:rPr>
          <w:lang w:val="en-US" w:eastAsia="zh-CN"/>
        </w:rPr>
        <w:t xml:space="preserve">This model </w:t>
      </w:r>
      <w:r w:rsidR="00877A22" w:rsidRPr="00877A22">
        <w:rPr>
          <w:lang w:val="en-US" w:eastAsia="zh-CN"/>
        </w:rPr>
        <w:t>indicat</w:t>
      </w:r>
      <w:r w:rsidR="00A039E5">
        <w:rPr>
          <w:lang w:val="en-US" w:eastAsia="zh-CN"/>
        </w:rPr>
        <w:t>es</w:t>
      </w:r>
      <w:r w:rsidR="00877A22" w:rsidRPr="00877A22">
        <w:rPr>
          <w:lang w:val="en-US" w:eastAsia="zh-CN"/>
        </w:rPr>
        <w:t xml:space="preserve"> that about 39.33% of the variance in OL is explained by BL and Wing</w:t>
      </w:r>
      <w:r w:rsidR="00A039E5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length</w:t>
      </w:r>
      <w:commentRangeStart w:id="13"/>
      <w:r w:rsidR="00877A22" w:rsidRPr="00877A22">
        <w:rPr>
          <w:lang w:val="en-US" w:eastAsia="zh-CN"/>
        </w:rPr>
        <w:t>.</w:t>
      </w:r>
      <w:commentRangeEnd w:id="13"/>
      <w:r w:rsidR="008034A3">
        <w:rPr>
          <w:rStyle w:val="Refdecomentario"/>
        </w:rPr>
        <w:commentReference w:id="13"/>
      </w:r>
      <w:r w:rsidR="00FD6F22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This output suggests that while BL is strongly associated with OL, Wing</w:t>
      </w:r>
      <w:r w:rsidR="00A039E5">
        <w:rPr>
          <w:lang w:val="en-US" w:eastAsia="zh-CN"/>
        </w:rPr>
        <w:t xml:space="preserve"> </w:t>
      </w:r>
      <w:r w:rsidR="00877A22" w:rsidRPr="00877A22">
        <w:rPr>
          <w:lang w:val="en-US" w:eastAsia="zh-CN"/>
        </w:rPr>
        <w:t>length doesn't seem to have a significant relationship with OL in the context of this model.</w:t>
      </w:r>
    </w:p>
    <w:p w14:paraId="6CCC7D84" w14:textId="22BB1AF4" w:rsidR="00E94090" w:rsidRDefault="00E94090" w:rsidP="00E76344">
      <w:pPr>
        <w:rPr>
          <w:b/>
          <w:bCs/>
          <w:lang w:val="en-US" w:eastAsia="zh-CN"/>
        </w:rPr>
      </w:pPr>
    </w:p>
    <w:p w14:paraId="1C478A9F" w14:textId="7D72DCEE" w:rsidR="007759AC" w:rsidRPr="007759AC" w:rsidRDefault="007759AC" w:rsidP="007759AC">
      <w:pPr>
        <w:rPr>
          <w:b/>
          <w:bCs/>
          <w:lang w:val="en-US" w:eastAsia="zh-CN"/>
        </w:rPr>
      </w:pPr>
      <w:r>
        <w:rPr>
          <w:lang w:val="en-US" w:eastAsia="zh-CN"/>
        </w:rPr>
        <w:t xml:space="preserve">Here </w:t>
      </w:r>
      <w:r w:rsidR="00FD6F22">
        <w:rPr>
          <w:lang w:val="en-US" w:eastAsia="zh-CN"/>
        </w:rPr>
        <w:t>is</w:t>
      </w:r>
      <w:r>
        <w:rPr>
          <w:lang w:val="en-US" w:eastAsia="zh-CN"/>
        </w:rPr>
        <w:t xml:space="preserve"> the combination of different models for </w:t>
      </w:r>
      <w:r w:rsidRPr="007759AC">
        <w:rPr>
          <w:i/>
          <w:iCs/>
          <w:lang w:val="en-US" w:eastAsia="zh-CN"/>
        </w:rPr>
        <w:t>C.</w:t>
      </w:r>
      <w:r>
        <w:rPr>
          <w:i/>
          <w:iCs/>
          <w:lang w:val="en-US" w:eastAsia="zh-CN"/>
        </w:rPr>
        <w:t>h</w:t>
      </w:r>
      <w:r w:rsidRPr="007759AC">
        <w:rPr>
          <w:i/>
          <w:iCs/>
          <w:lang w:val="en-US" w:eastAsia="zh-CN"/>
        </w:rPr>
        <w:t>eterophyllum</w:t>
      </w:r>
      <w:r>
        <w:rPr>
          <w:b/>
          <w:bCs/>
          <w:lang w:val="en-US" w:eastAsia="zh-CN"/>
        </w:rPr>
        <w:t xml:space="preserve"> </w:t>
      </w:r>
      <w:r>
        <w:rPr>
          <w:lang w:val="en-US" w:eastAsia="zh-CN"/>
        </w:rPr>
        <w:t xml:space="preserve">to investigate the morphological differences. </w:t>
      </w:r>
    </w:p>
    <w:p w14:paraId="7F05CAF1" w14:textId="77777777" w:rsidR="007759AC" w:rsidRPr="006A0E67" w:rsidRDefault="007759AC" w:rsidP="00E76344">
      <w:pPr>
        <w:rPr>
          <w:b/>
          <w:bCs/>
          <w:lang w:val="en-US" w:eastAsia="zh-CN"/>
        </w:rPr>
      </w:pPr>
    </w:p>
    <w:p w14:paraId="768F683A" w14:textId="77777777" w:rsidR="004E4F6D" w:rsidRPr="004E4F6D" w:rsidRDefault="004E4F6D" w:rsidP="004E4F6D">
      <w:pPr>
        <w:rPr>
          <w:lang w:val="en-US" w:eastAsia="zh-CN"/>
        </w:rPr>
      </w:pPr>
      <w:r w:rsidRPr="004E4F6D">
        <w:rPr>
          <w:lang w:val="en-US" w:eastAsia="zh-CN"/>
        </w:rPr>
        <w:t>model_1 = lm(OL ~ BL + Wing_length, data = Heterophyllum)</w:t>
      </w:r>
    </w:p>
    <w:p w14:paraId="769E7466" w14:textId="77777777" w:rsidR="004E4F6D" w:rsidRPr="004E4F6D" w:rsidRDefault="004E4F6D" w:rsidP="004E4F6D">
      <w:pPr>
        <w:rPr>
          <w:lang w:val="en-US" w:eastAsia="zh-CN"/>
        </w:rPr>
      </w:pPr>
      <w:r w:rsidRPr="004E4F6D">
        <w:rPr>
          <w:lang w:val="en-US" w:eastAsia="zh-CN"/>
        </w:rPr>
        <w:t>model_2 = lm(OL ~ BL * Wing_length, data = Heterophyllum)</w:t>
      </w:r>
    </w:p>
    <w:p w14:paraId="37E46CA9" w14:textId="77777777" w:rsidR="004E4F6D" w:rsidRPr="004E4F6D" w:rsidRDefault="004E4F6D" w:rsidP="004E4F6D">
      <w:pPr>
        <w:rPr>
          <w:lang w:val="en-US" w:eastAsia="zh-CN"/>
        </w:rPr>
      </w:pPr>
      <w:r w:rsidRPr="004E4F6D">
        <w:rPr>
          <w:lang w:val="en-US" w:eastAsia="zh-CN"/>
        </w:rPr>
        <w:t>model_3 = lm(OL ~ BL, data = Heterophyllum)</w:t>
      </w:r>
    </w:p>
    <w:p w14:paraId="51294FC2" w14:textId="665A34B9" w:rsidR="004E4F6D" w:rsidRDefault="004E4F6D" w:rsidP="004E4F6D">
      <w:pPr>
        <w:rPr>
          <w:lang w:val="en-US" w:eastAsia="zh-CN"/>
        </w:rPr>
      </w:pPr>
      <w:r w:rsidRPr="004E4F6D">
        <w:rPr>
          <w:lang w:val="en-US" w:eastAsia="zh-CN"/>
        </w:rPr>
        <w:t>model_4 = lm(OL ~ Wing_length, data = Heterophyllum)</w:t>
      </w:r>
    </w:p>
    <w:p w14:paraId="2DA58DC0" w14:textId="433BD1D8" w:rsidR="007759AC" w:rsidRDefault="007759AC" w:rsidP="004E4F6D">
      <w:pPr>
        <w:rPr>
          <w:lang w:val="en-US" w:eastAsia="zh-CN"/>
        </w:rPr>
      </w:pPr>
    </w:p>
    <w:p w14:paraId="15A0DC47" w14:textId="6C7E7C47" w:rsidR="007759AC" w:rsidRDefault="007759AC" w:rsidP="007759AC">
      <w:pPr>
        <w:rPr>
          <w:lang w:val="en-US" w:eastAsia="zh-CN"/>
        </w:rPr>
      </w:pPr>
      <w:r>
        <w:rPr>
          <w:lang w:val="en-US" w:eastAsia="zh-CN"/>
        </w:rPr>
        <w:t xml:space="preserve">Table 2. Model selection for variables OL, BL and wing length of </w:t>
      </w:r>
      <w:r w:rsidRPr="002B0F1E">
        <w:rPr>
          <w:i/>
          <w:iCs/>
          <w:lang w:val="en-US" w:eastAsia="zh-CN"/>
        </w:rPr>
        <w:t>C.oleraceum</w:t>
      </w:r>
    </w:p>
    <w:tbl>
      <w:tblPr>
        <w:tblStyle w:val="Tablaconcuadrcula"/>
        <w:tblpPr w:leftFromText="180" w:rightFromText="180" w:vertAnchor="text" w:horzAnchor="margin" w:tblpY="1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759AC" w14:paraId="4E6D9B6F" w14:textId="77777777" w:rsidTr="003D0BC3">
        <w:tc>
          <w:tcPr>
            <w:tcW w:w="15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2F3C4D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Models</w:t>
            </w:r>
          </w:p>
        </w:tc>
        <w:tc>
          <w:tcPr>
            <w:tcW w:w="15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292BC4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df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80D738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AIC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CD5116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logLik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ACBFB6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delta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A4399BC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w</w:t>
            </w:r>
          </w:p>
        </w:tc>
      </w:tr>
      <w:tr w:rsidR="007759AC" w14:paraId="748C680B" w14:textId="77777777" w:rsidTr="003D0BC3">
        <w:tc>
          <w:tcPr>
            <w:tcW w:w="1502" w:type="dxa"/>
            <w:tcBorders>
              <w:top w:val="single" w:sz="4" w:space="0" w:color="000000" w:themeColor="text1"/>
            </w:tcBorders>
          </w:tcPr>
          <w:p w14:paraId="5DF0DEDE" w14:textId="04C0760C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model_</w:t>
            </w:r>
            <w:r>
              <w:rPr>
                <w:lang w:val="sv-SE" w:eastAsia="zh-CN"/>
              </w:rPr>
              <w:t>1</w:t>
            </w:r>
          </w:p>
        </w:tc>
        <w:tc>
          <w:tcPr>
            <w:tcW w:w="1502" w:type="dxa"/>
            <w:tcBorders>
              <w:top w:val="single" w:sz="4" w:space="0" w:color="000000" w:themeColor="text1"/>
            </w:tcBorders>
          </w:tcPr>
          <w:p w14:paraId="7CA2D9EA" w14:textId="6894D0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0E8EDC19" w14:textId="619DBA8D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A0E67">
              <w:rPr>
                <w:lang w:val="en-US" w:eastAsia="zh-CN"/>
              </w:rPr>
              <w:t>-182.7811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199E68C0" w14:textId="23A406DC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A0E67">
              <w:rPr>
                <w:lang w:val="en-US" w:eastAsia="zh-CN"/>
              </w:rPr>
              <w:t xml:space="preserve">95.39053  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6D255408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sv-SE" w:eastAsia="zh-CN"/>
              </w:rPr>
              <w:t>0.00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4C159F48" w14:textId="31223085" w:rsidR="007759AC" w:rsidRPr="00715FFF" w:rsidRDefault="007759AC" w:rsidP="003D0BC3">
            <w:pPr>
              <w:jc w:val="center"/>
              <w:rPr>
                <w:lang w:val="sv-SE" w:eastAsia="zh-CN"/>
              </w:rPr>
            </w:pPr>
            <w:r w:rsidRPr="006300EA">
              <w:rPr>
                <w:lang w:val="sv-SE" w:eastAsia="zh-CN"/>
              </w:rPr>
              <w:t>0.</w:t>
            </w:r>
            <w:r>
              <w:rPr>
                <w:lang w:val="sv-SE" w:eastAsia="zh-CN"/>
              </w:rPr>
              <w:t>45</w:t>
            </w:r>
          </w:p>
        </w:tc>
      </w:tr>
      <w:tr w:rsidR="007759AC" w14:paraId="2E98C640" w14:textId="77777777" w:rsidTr="003D0BC3">
        <w:tc>
          <w:tcPr>
            <w:tcW w:w="1502" w:type="dxa"/>
          </w:tcPr>
          <w:p w14:paraId="4980547F" w14:textId="7299CB82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1502" w:type="dxa"/>
          </w:tcPr>
          <w:p w14:paraId="5B36788E" w14:textId="309BA46C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1503" w:type="dxa"/>
          </w:tcPr>
          <w:p w14:paraId="53BBD96B" w14:textId="19FDC5E0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>-182.5636</w:t>
            </w:r>
          </w:p>
        </w:tc>
        <w:tc>
          <w:tcPr>
            <w:tcW w:w="1503" w:type="dxa"/>
          </w:tcPr>
          <w:p w14:paraId="6890C50C" w14:textId="55A537A4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 xml:space="preserve">96.28180  </w:t>
            </w:r>
          </w:p>
        </w:tc>
        <w:tc>
          <w:tcPr>
            <w:tcW w:w="1503" w:type="dxa"/>
          </w:tcPr>
          <w:p w14:paraId="14E43BC6" w14:textId="75864A00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0.22</w:t>
            </w:r>
          </w:p>
        </w:tc>
        <w:tc>
          <w:tcPr>
            <w:tcW w:w="1503" w:type="dxa"/>
          </w:tcPr>
          <w:p w14:paraId="12D5C950" w14:textId="3EADE583" w:rsidR="007759AC" w:rsidRDefault="007759AC" w:rsidP="007759AC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</w:t>
            </w:r>
            <w:r>
              <w:rPr>
                <w:lang w:val="en-US" w:eastAsia="zh-CN"/>
              </w:rPr>
              <w:t>40</w:t>
            </w:r>
          </w:p>
        </w:tc>
      </w:tr>
      <w:tr w:rsidR="007759AC" w14:paraId="0E244995" w14:textId="77777777" w:rsidTr="003D0BC3">
        <w:tc>
          <w:tcPr>
            <w:tcW w:w="1502" w:type="dxa"/>
          </w:tcPr>
          <w:p w14:paraId="35FA43F7" w14:textId="3E677233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1502" w:type="dxa"/>
          </w:tcPr>
          <w:p w14:paraId="5D0E35D8" w14:textId="32C0CD7F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1503" w:type="dxa"/>
          </w:tcPr>
          <w:p w14:paraId="05347484" w14:textId="05B42230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>-180.2123</w:t>
            </w:r>
          </w:p>
        </w:tc>
        <w:tc>
          <w:tcPr>
            <w:tcW w:w="1503" w:type="dxa"/>
          </w:tcPr>
          <w:p w14:paraId="4866A5A6" w14:textId="06102B8E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>93.10613</w:t>
            </w:r>
          </w:p>
        </w:tc>
        <w:tc>
          <w:tcPr>
            <w:tcW w:w="1503" w:type="dxa"/>
          </w:tcPr>
          <w:p w14:paraId="24EDA5E7" w14:textId="354A10AF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2.</w:t>
            </w:r>
            <w:r>
              <w:rPr>
                <w:lang w:val="en-US" w:eastAsia="zh-CN"/>
              </w:rPr>
              <w:t>57</w:t>
            </w:r>
          </w:p>
        </w:tc>
        <w:tc>
          <w:tcPr>
            <w:tcW w:w="1503" w:type="dxa"/>
          </w:tcPr>
          <w:p w14:paraId="4C02452A" w14:textId="389E0DF9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0.1</w:t>
            </w:r>
            <w:r>
              <w:rPr>
                <w:lang w:val="en-US" w:eastAsia="zh-CN"/>
              </w:rPr>
              <w:t>2</w:t>
            </w:r>
          </w:p>
        </w:tc>
      </w:tr>
      <w:tr w:rsidR="007759AC" w14:paraId="7C786CC2" w14:textId="77777777" w:rsidTr="003D0BC3">
        <w:tc>
          <w:tcPr>
            <w:tcW w:w="1502" w:type="dxa"/>
            <w:tcBorders>
              <w:bottom w:val="single" w:sz="4" w:space="0" w:color="000000"/>
            </w:tcBorders>
          </w:tcPr>
          <w:p w14:paraId="21278D22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model_4</w:t>
            </w:r>
          </w:p>
        </w:tc>
        <w:tc>
          <w:tcPr>
            <w:tcW w:w="1502" w:type="dxa"/>
            <w:tcBorders>
              <w:bottom w:val="single" w:sz="4" w:space="0" w:color="000000"/>
            </w:tcBorders>
          </w:tcPr>
          <w:p w14:paraId="055E0714" w14:textId="77777777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034246D0" w14:textId="239D10C1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>-176.9217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20A3440D" w14:textId="731925A7" w:rsidR="007759AC" w:rsidRDefault="007759AC" w:rsidP="003D0BC3">
            <w:pPr>
              <w:jc w:val="center"/>
              <w:rPr>
                <w:lang w:val="en-US" w:eastAsia="zh-CN"/>
              </w:rPr>
            </w:pPr>
            <w:r w:rsidRPr="004E4F6D">
              <w:rPr>
                <w:lang w:val="en-US" w:eastAsia="zh-CN"/>
              </w:rPr>
              <w:t xml:space="preserve">91.46084  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327659D4" w14:textId="758D591F" w:rsidR="007759AC" w:rsidRDefault="007759AC" w:rsidP="003D0BC3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5.86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0160DFDA" w14:textId="463E80C5" w:rsidR="007759AC" w:rsidRDefault="007759AC" w:rsidP="003D0BC3">
            <w:pPr>
              <w:jc w:val="center"/>
              <w:rPr>
                <w:lang w:val="en-US" w:eastAsia="zh-CN"/>
              </w:rPr>
            </w:pPr>
            <w:r w:rsidRPr="006300EA">
              <w:rPr>
                <w:lang w:val="en-US" w:eastAsia="zh-CN"/>
              </w:rPr>
              <w:t>0.0</w:t>
            </w:r>
            <w:r>
              <w:rPr>
                <w:lang w:val="en-US" w:eastAsia="zh-CN"/>
              </w:rPr>
              <w:t>2</w:t>
            </w:r>
          </w:p>
        </w:tc>
      </w:tr>
    </w:tbl>
    <w:p w14:paraId="5FAEED02" w14:textId="08E3BB3B" w:rsidR="00A8274D" w:rsidRDefault="00A8274D" w:rsidP="00A8274D">
      <w:pPr>
        <w:rPr>
          <w:lang w:val="en-US" w:eastAsia="zh-CN"/>
        </w:rPr>
      </w:pPr>
    </w:p>
    <w:p w14:paraId="47559A8E" w14:textId="18A3D3CF" w:rsidR="00954C10" w:rsidRDefault="00954C10" w:rsidP="00954C10">
      <w:pPr>
        <w:rPr>
          <w:lang w:val="en-US" w:eastAsia="zh-CN"/>
        </w:rPr>
      </w:pPr>
      <w:r>
        <w:rPr>
          <w:lang w:val="en-US" w:eastAsia="zh-CN"/>
        </w:rPr>
        <w:t>Model 1 was chosen among other models as it consisted of acceptable AIC and weight values (Table 2). Residuals from model 1</w:t>
      </w:r>
      <w:r w:rsidRPr="00754DA3">
        <w:rPr>
          <w:lang w:val="en-US" w:eastAsia="zh-CN"/>
        </w:rPr>
        <w:t xml:space="preserve"> </w:t>
      </w:r>
      <w:r>
        <w:rPr>
          <w:lang w:val="en-US" w:eastAsia="zh-CN"/>
        </w:rPr>
        <w:t xml:space="preserve">of </w:t>
      </w:r>
      <w:r w:rsidRPr="002B0F1E">
        <w:rPr>
          <w:i/>
          <w:iCs/>
          <w:lang w:val="en-US" w:eastAsia="zh-CN"/>
        </w:rPr>
        <w:t>C.</w:t>
      </w:r>
      <w:r w:rsidR="00FD6F22" w:rsidRPr="00FD6F22">
        <w:rPr>
          <w:i/>
          <w:iCs/>
          <w:lang w:val="en-US" w:eastAsia="zh-CN"/>
        </w:rPr>
        <w:t>heterophyllum</w:t>
      </w:r>
      <w:r>
        <w:rPr>
          <w:i/>
          <w:iCs/>
          <w:lang w:val="en-US" w:eastAsia="zh-CN"/>
        </w:rPr>
        <w:t xml:space="preserve"> </w:t>
      </w:r>
      <w:r w:rsidRPr="00754DA3">
        <w:rPr>
          <w:lang w:val="en-US" w:eastAsia="zh-CN"/>
        </w:rPr>
        <w:t>were</w:t>
      </w:r>
      <w:r>
        <w:rPr>
          <w:lang w:val="en-US" w:eastAsia="zh-CN"/>
        </w:rPr>
        <w:t xml:space="preserve"> normally distributed (supplementary Figure 2).</w:t>
      </w:r>
    </w:p>
    <w:p w14:paraId="23928719" w14:textId="77777777" w:rsidR="00954C10" w:rsidRDefault="00954C10" w:rsidP="00A8274D">
      <w:pPr>
        <w:rPr>
          <w:lang w:val="en-US" w:eastAsia="zh-CN"/>
        </w:rPr>
      </w:pPr>
    </w:p>
    <w:p w14:paraId="6B6F57E2" w14:textId="635AEF8E" w:rsidR="00E938EC" w:rsidRDefault="00F6396C" w:rsidP="00E938EC">
      <w:pPr>
        <w:rPr>
          <w:lang w:val="en-US" w:eastAsia="zh-CN"/>
        </w:rPr>
      </w:pPr>
      <w:r>
        <w:rPr>
          <w:lang w:val="en-US" w:eastAsia="zh-CN"/>
        </w:rPr>
        <w:t>The</w:t>
      </w:r>
      <w:r w:rsidRPr="00877A22">
        <w:rPr>
          <w:lang w:val="en-US" w:eastAsia="zh-CN"/>
        </w:rPr>
        <w:t xml:space="preserve"> linear regression analysis using the lm() function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>in R</w:t>
      </w:r>
      <w:r>
        <w:rPr>
          <w:lang w:val="en-US" w:eastAsia="zh-CN"/>
        </w:rPr>
        <w:t xml:space="preserve">, </w:t>
      </w:r>
      <w:r w:rsidRPr="00AC6F3D">
        <w:rPr>
          <w:lang w:val="en-US" w:eastAsia="zh-CN"/>
        </w:rPr>
        <w:t>lm(formula = OL ~ BL + Wing_length, data = Heterophyllum)</w:t>
      </w:r>
      <w:r>
        <w:rPr>
          <w:lang w:val="en-US" w:eastAsia="zh-CN"/>
        </w:rPr>
        <w:t xml:space="preserve">, </w:t>
      </w:r>
      <w:r w:rsidRPr="00877A22">
        <w:rPr>
          <w:lang w:val="en-US" w:eastAsia="zh-CN"/>
        </w:rPr>
        <w:t xml:space="preserve">to model the relationship between the </w:t>
      </w:r>
      <w:r>
        <w:rPr>
          <w:lang w:val="en-US" w:eastAsia="zh-CN"/>
        </w:rPr>
        <w:t>response</w:t>
      </w:r>
      <w:r w:rsidRPr="00877A22">
        <w:rPr>
          <w:lang w:val="en-US" w:eastAsia="zh-CN"/>
        </w:rPr>
        <w:t xml:space="preserve"> variable OL and predictor variables BL and Wing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>length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 xml:space="preserve">using data from the </w:t>
      </w:r>
      <w:r w:rsidRPr="00AC6F3D">
        <w:rPr>
          <w:lang w:val="en-US" w:eastAsia="zh-CN"/>
        </w:rPr>
        <w:t>Heterophyllum</w:t>
      </w:r>
      <w:r w:rsidRPr="00877A22">
        <w:rPr>
          <w:lang w:val="en-US" w:eastAsia="zh-CN"/>
        </w:rPr>
        <w:t xml:space="preserve"> dataset</w:t>
      </w:r>
      <w:r w:rsidR="004043AA">
        <w:rPr>
          <w:lang w:val="en-US" w:eastAsia="zh-CN"/>
        </w:rPr>
        <w:t xml:space="preserve">. </w:t>
      </w:r>
      <w:r>
        <w:rPr>
          <w:lang w:val="en-US" w:eastAsia="zh-CN"/>
        </w:rPr>
        <w:t xml:space="preserve">The </w:t>
      </w:r>
      <w:r w:rsidRPr="00877A22">
        <w:rPr>
          <w:lang w:val="en-US" w:eastAsia="zh-CN"/>
        </w:rPr>
        <w:t xml:space="preserve">estimated </w:t>
      </w:r>
      <w:proofErr w:type="gramStart"/>
      <w:r w:rsidRPr="00877A22">
        <w:rPr>
          <w:lang w:val="en-US" w:eastAsia="zh-CN"/>
        </w:rPr>
        <w:t>coefficients</w:t>
      </w:r>
      <w:proofErr w:type="gramEnd"/>
      <w:r w:rsidRPr="00877A22">
        <w:rPr>
          <w:lang w:val="en-US" w:eastAsia="zh-CN"/>
        </w:rPr>
        <w:t xml:space="preserve"> for the intercept </w:t>
      </w:r>
      <w:r>
        <w:rPr>
          <w:lang w:val="en-US" w:eastAsia="zh-CN"/>
        </w:rPr>
        <w:t>is 0.681</w:t>
      </w:r>
      <w:del w:id="14" w:author="Øystein Opedal" w:date="2023-12-11T18:57:00Z">
        <w:r w:rsidDel="008034A3">
          <w:rPr>
            <w:lang w:val="en-US" w:eastAsia="zh-CN"/>
          </w:rPr>
          <w:delText>74</w:delText>
        </w:r>
      </w:del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>and the predictor variables (BL</w:t>
      </w:r>
      <w:r>
        <w:rPr>
          <w:lang w:val="en-US" w:eastAsia="zh-CN"/>
        </w:rPr>
        <w:t xml:space="preserve"> (0.131</w:t>
      </w:r>
      <w:del w:id="15" w:author="Øystein Opedal" w:date="2023-12-11T18:57:00Z">
        <w:r w:rsidDel="008034A3">
          <w:rPr>
            <w:lang w:val="en-US" w:eastAsia="zh-CN"/>
          </w:rPr>
          <w:delText>50</w:delText>
        </w:r>
      </w:del>
      <w:r>
        <w:rPr>
          <w:lang w:val="en-US" w:eastAsia="zh-CN"/>
        </w:rPr>
        <w:t>)</w:t>
      </w:r>
      <w:r w:rsidRPr="00877A22">
        <w:rPr>
          <w:lang w:val="en-US" w:eastAsia="zh-CN"/>
        </w:rPr>
        <w:t xml:space="preserve"> and Wing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>length</w:t>
      </w:r>
      <w:r w:rsidR="00F2186C">
        <w:rPr>
          <w:lang w:val="en-US" w:eastAsia="zh-CN"/>
        </w:rPr>
        <w:t xml:space="preserve"> </w:t>
      </w:r>
      <w:r>
        <w:rPr>
          <w:lang w:val="en-US" w:eastAsia="zh-CN"/>
        </w:rPr>
        <w:t>(0.098</w:t>
      </w:r>
      <w:del w:id="16" w:author="Øystein Opedal" w:date="2023-12-11T18:57:00Z">
        <w:r w:rsidDel="008034A3">
          <w:rPr>
            <w:lang w:val="en-US" w:eastAsia="zh-CN"/>
          </w:rPr>
          <w:delText>70</w:delText>
        </w:r>
      </w:del>
      <w:r w:rsidRPr="00877A22">
        <w:rPr>
          <w:lang w:val="en-US" w:eastAsia="zh-CN"/>
        </w:rPr>
        <w:t>).</w:t>
      </w:r>
      <w:r w:rsidR="004043AA">
        <w:rPr>
          <w:lang w:val="en-US" w:eastAsia="zh-CN"/>
        </w:rPr>
        <w:t xml:space="preserve"> </w:t>
      </w:r>
      <w:r w:rsidRPr="00877A22">
        <w:rPr>
          <w:lang w:val="en-US" w:eastAsia="zh-CN"/>
        </w:rPr>
        <w:t>Residual standard error</w:t>
      </w:r>
      <w:r>
        <w:rPr>
          <w:lang w:val="en-US" w:eastAsia="zh-CN"/>
        </w:rPr>
        <w:t xml:space="preserve"> </w:t>
      </w:r>
      <w:r w:rsidRPr="00877A22">
        <w:rPr>
          <w:lang w:val="en-US" w:eastAsia="zh-CN"/>
        </w:rPr>
        <w:t>estimate</w:t>
      </w:r>
      <w:r>
        <w:rPr>
          <w:lang w:val="en-US" w:eastAsia="zh-CN"/>
        </w:rPr>
        <w:t>s</w:t>
      </w:r>
      <w:r w:rsidRPr="00877A22">
        <w:rPr>
          <w:lang w:val="en-US" w:eastAsia="zh-CN"/>
        </w:rPr>
        <w:t xml:space="preserve"> of the standard deviation of the residuals.</w:t>
      </w:r>
      <w:r w:rsidR="004043AA">
        <w:rPr>
          <w:lang w:val="en-US" w:eastAsia="zh-CN"/>
        </w:rPr>
        <w:t xml:space="preserve"> </w:t>
      </w:r>
      <w:r>
        <w:rPr>
          <w:lang w:val="en-US" w:eastAsia="zh-CN"/>
        </w:rPr>
        <w:t>This model</w:t>
      </w:r>
      <w:r w:rsidRPr="00877A22">
        <w:rPr>
          <w:lang w:val="en-US" w:eastAsia="zh-CN"/>
        </w:rPr>
        <w:t xml:space="preserve"> </w:t>
      </w:r>
      <w:r>
        <w:rPr>
          <w:lang w:val="en-US" w:eastAsia="zh-CN"/>
        </w:rPr>
        <w:t>i</w:t>
      </w:r>
      <w:r w:rsidRPr="00877A22">
        <w:rPr>
          <w:lang w:val="en-US" w:eastAsia="zh-CN"/>
        </w:rPr>
        <w:t>ndicates the average distance of data points from the fitted regression line</w:t>
      </w:r>
      <w:r>
        <w:rPr>
          <w:lang w:val="en-US" w:eastAsia="zh-CN"/>
        </w:rPr>
        <w:t xml:space="preserve"> is</w:t>
      </w:r>
      <w:r w:rsidR="004043AA">
        <w:rPr>
          <w:lang w:val="en-US" w:eastAsia="zh-CN"/>
        </w:rPr>
        <w:t xml:space="preserve"> </w:t>
      </w:r>
      <w:r w:rsidRPr="00877A22">
        <w:rPr>
          <w:lang w:val="en-US" w:eastAsia="zh-CN"/>
        </w:rPr>
        <w:t>0.1</w:t>
      </w:r>
      <w:r w:rsidR="00E938EC">
        <w:rPr>
          <w:lang w:val="en-US" w:eastAsia="zh-CN"/>
        </w:rPr>
        <w:t>266</w:t>
      </w:r>
      <w:r w:rsidRPr="00877A22">
        <w:rPr>
          <w:lang w:val="en-US" w:eastAsia="zh-CN"/>
        </w:rPr>
        <w:t>.</w:t>
      </w:r>
      <w:r w:rsidR="004043AA">
        <w:rPr>
          <w:lang w:val="en-US" w:eastAsia="zh-CN"/>
        </w:rPr>
        <w:t xml:space="preserve"> </w:t>
      </w:r>
      <w:r w:rsidR="00E938EC" w:rsidRPr="00724976">
        <w:rPr>
          <w:lang w:val="en-US" w:eastAsia="zh-CN"/>
        </w:rPr>
        <w:t>This output suggests that BL and Wing</w:t>
      </w:r>
      <w:r w:rsidR="00E938EC">
        <w:rPr>
          <w:lang w:val="en-US" w:eastAsia="zh-CN"/>
        </w:rPr>
        <w:t xml:space="preserve"> </w:t>
      </w:r>
      <w:r w:rsidR="00E938EC" w:rsidRPr="00724976">
        <w:rPr>
          <w:lang w:val="en-US" w:eastAsia="zh-CN"/>
        </w:rPr>
        <w:t>length have a statistically significant association with OL, with the model explaining about 26.01% of the variance in OL.</w:t>
      </w:r>
    </w:p>
    <w:p w14:paraId="69653A02" w14:textId="77777777" w:rsidR="00E938EC" w:rsidRPr="00877A22" w:rsidRDefault="00E938EC" w:rsidP="00F6396C">
      <w:pPr>
        <w:rPr>
          <w:lang w:val="en-US" w:eastAsia="zh-CN"/>
        </w:rPr>
      </w:pPr>
    </w:p>
    <w:p w14:paraId="7EC9D69D" w14:textId="2BC24701" w:rsidR="00724976" w:rsidRPr="00724976" w:rsidRDefault="00E5626B" w:rsidP="001B49D2">
      <w:pPr>
        <w:rPr>
          <w:lang w:val="en-US" w:eastAsia="zh-CN"/>
        </w:rPr>
      </w:pPr>
      <w:commentRangeStart w:id="17"/>
      <w:r>
        <w:rPr>
          <w:lang w:val="en-US" w:eastAsia="zh-CN"/>
        </w:rPr>
        <w:t>T</w:t>
      </w:r>
      <w:r w:rsidR="001B49D2" w:rsidRPr="001B49D2">
        <w:rPr>
          <w:lang w:val="en-US" w:eastAsia="zh-CN"/>
        </w:rPr>
        <w:t>he total variance</w:t>
      </w:r>
      <w:r>
        <w:rPr>
          <w:lang w:val="en-US" w:eastAsia="zh-CN"/>
        </w:rPr>
        <w:t xml:space="preserve"> (0.1139, </w:t>
      </w:r>
      <w:r w:rsidRPr="006300EA">
        <w:rPr>
          <w:lang w:val="en-US" w:eastAsia="zh-CN"/>
        </w:rPr>
        <w:t>Oleraceum</w:t>
      </w:r>
      <w:r>
        <w:rPr>
          <w:lang w:val="en-US" w:eastAsia="zh-CN"/>
        </w:rPr>
        <w:t xml:space="preserve">; 0.1266, </w:t>
      </w:r>
      <w:r w:rsidRPr="00AC6F3D">
        <w:rPr>
          <w:lang w:val="en-US" w:eastAsia="zh-CN"/>
        </w:rPr>
        <w:t>Heterophyllum</w:t>
      </w:r>
      <w:r>
        <w:rPr>
          <w:lang w:val="en-US" w:eastAsia="zh-CN"/>
        </w:rPr>
        <w:t>)</w:t>
      </w:r>
      <w:r w:rsidR="001B49D2" w:rsidRPr="001B49D2">
        <w:rPr>
          <w:lang w:val="en-US" w:eastAsia="zh-CN"/>
        </w:rPr>
        <w:t xml:space="preserve"> </w:t>
      </w:r>
      <w:r>
        <w:rPr>
          <w:lang w:val="en-US" w:eastAsia="zh-CN"/>
        </w:rPr>
        <w:t xml:space="preserve">were </w:t>
      </w:r>
      <w:r w:rsidR="001B49D2" w:rsidRPr="001B49D2">
        <w:rPr>
          <w:lang w:val="en-US" w:eastAsia="zh-CN"/>
        </w:rPr>
        <w:t>explained by the model.</w:t>
      </w:r>
      <w:commentRangeEnd w:id="17"/>
      <w:r w:rsidR="008034A3">
        <w:rPr>
          <w:rStyle w:val="Refdecomentario"/>
        </w:rPr>
        <w:commentReference w:id="17"/>
      </w:r>
      <w:r w:rsidR="001B49D2" w:rsidRPr="001B49D2">
        <w:rPr>
          <w:lang w:val="en-US" w:eastAsia="zh-CN"/>
        </w:rPr>
        <w:t xml:space="preserve"> </w:t>
      </w:r>
      <w:r>
        <w:rPr>
          <w:lang w:val="en-US" w:eastAsia="zh-CN"/>
        </w:rPr>
        <w:t>T</w:t>
      </w:r>
      <w:r w:rsidR="001B49D2" w:rsidRPr="001B49D2">
        <w:rPr>
          <w:lang w:val="en-US" w:eastAsia="zh-CN"/>
        </w:rPr>
        <w:t>he variance explained by each of the</w:t>
      </w:r>
      <w:r>
        <w:rPr>
          <w:lang w:val="en-US" w:eastAsia="zh-CN"/>
        </w:rPr>
        <w:t xml:space="preserve"> </w:t>
      </w:r>
      <w:proofErr w:type="gramStart"/>
      <w:r w:rsidR="001B49D2" w:rsidRPr="001B49D2">
        <w:rPr>
          <w:lang w:val="en-US" w:eastAsia="zh-CN"/>
        </w:rPr>
        <w:t>predictors</w:t>
      </w:r>
      <w:proofErr w:type="gramEnd"/>
      <w:r w:rsidR="001B49D2" w:rsidRPr="001B49D2">
        <w:rPr>
          <w:lang w:val="en-US" w:eastAsia="zh-CN"/>
        </w:rPr>
        <w:t xml:space="preserve"> </w:t>
      </w:r>
      <w:r>
        <w:rPr>
          <w:lang w:val="en-US" w:eastAsia="zh-CN"/>
        </w:rPr>
        <w:t>BL</w:t>
      </w:r>
      <w:r w:rsidR="001B49D2" w:rsidRPr="001B49D2">
        <w:rPr>
          <w:lang w:val="en-US" w:eastAsia="zh-CN"/>
        </w:rPr>
        <w:t xml:space="preserve"> and </w:t>
      </w:r>
      <w:r>
        <w:rPr>
          <w:lang w:val="en-US" w:eastAsia="zh-CN"/>
        </w:rPr>
        <w:t>wing length was</w:t>
      </w:r>
      <w:r w:rsidR="001B49D2" w:rsidRPr="001B49D2">
        <w:rPr>
          <w:lang w:val="en-US" w:eastAsia="zh-CN"/>
        </w:rPr>
        <w:t xml:space="preserve"> compute</w:t>
      </w:r>
      <w:r>
        <w:rPr>
          <w:lang w:val="en-US" w:eastAsia="zh-CN"/>
        </w:rPr>
        <w:t>d</w:t>
      </w:r>
      <w:r w:rsidR="001B49D2" w:rsidRPr="001B49D2">
        <w:rPr>
          <w:lang w:val="en-US" w:eastAsia="zh-CN"/>
        </w:rPr>
        <w:t xml:space="preserve"> </w:t>
      </w:r>
      <w:r w:rsidR="004043AA">
        <w:rPr>
          <w:lang w:val="en-US" w:eastAsia="zh-CN"/>
        </w:rPr>
        <w:t xml:space="preserve">using </w:t>
      </w:r>
      <w:r w:rsidR="001B49D2" w:rsidRPr="001B49D2">
        <w:rPr>
          <w:lang w:val="en-US" w:eastAsia="zh-CN"/>
        </w:rPr>
        <w:t xml:space="preserve">the predicted values associated only with </w:t>
      </w:r>
      <w:r>
        <w:rPr>
          <w:lang w:val="en-US" w:eastAsia="zh-CN"/>
        </w:rPr>
        <w:t>BL</w:t>
      </w:r>
      <w:r w:rsidR="001B49D2" w:rsidRPr="001B49D2">
        <w:rPr>
          <w:lang w:val="en-US" w:eastAsia="zh-CN"/>
        </w:rPr>
        <w:t xml:space="preserve">, </w:t>
      </w:r>
      <w:r>
        <w:rPr>
          <w:lang w:val="en-US" w:eastAsia="zh-CN"/>
        </w:rPr>
        <w:t>while</w:t>
      </w:r>
      <w:r w:rsidR="001B49D2" w:rsidRPr="001B49D2">
        <w:rPr>
          <w:lang w:val="en-US" w:eastAsia="zh-CN"/>
        </w:rPr>
        <w:t xml:space="preserve"> </w:t>
      </w:r>
      <w:r>
        <w:rPr>
          <w:lang w:val="en-US" w:eastAsia="zh-CN"/>
        </w:rPr>
        <w:t>wing length was kept</w:t>
      </w:r>
      <w:r w:rsidR="001B49D2" w:rsidRPr="001B49D2">
        <w:rPr>
          <w:lang w:val="en-US" w:eastAsia="zh-CN"/>
        </w:rPr>
        <w:t xml:space="preserve"> constant at its</w:t>
      </w:r>
      <w:r w:rsidR="004043AA">
        <w:rPr>
          <w:lang w:val="en-US" w:eastAsia="zh-CN"/>
        </w:rPr>
        <w:t xml:space="preserve"> </w:t>
      </w:r>
      <w:r w:rsidR="001B49D2" w:rsidRPr="001B49D2">
        <w:rPr>
          <w:lang w:val="en-US" w:eastAsia="zh-CN"/>
        </w:rPr>
        <w:t xml:space="preserve">mean, and vice versa for the variance associated with </w:t>
      </w:r>
      <w:commentRangeStart w:id="18"/>
      <w:r>
        <w:rPr>
          <w:lang w:val="en-US" w:eastAsia="zh-CN"/>
        </w:rPr>
        <w:t>BL</w:t>
      </w:r>
      <w:commentRangeEnd w:id="18"/>
      <w:r w:rsidR="008034A3">
        <w:rPr>
          <w:rStyle w:val="Refdecomentario"/>
        </w:rPr>
        <w:commentReference w:id="18"/>
      </w:r>
      <w:r w:rsidR="001B49D2" w:rsidRPr="001B49D2">
        <w:rPr>
          <w:lang w:val="en-US" w:eastAsia="zh-CN"/>
        </w:rPr>
        <w:t>.</w:t>
      </w:r>
    </w:p>
    <w:p w14:paraId="6460B178" w14:textId="77777777" w:rsidR="00CC268D" w:rsidRPr="00CC268D" w:rsidRDefault="00CC268D" w:rsidP="00CC268D">
      <w:pPr>
        <w:rPr>
          <w:lang w:val="en-US" w:eastAsia="zh-CN"/>
        </w:rPr>
      </w:pPr>
    </w:p>
    <w:p w14:paraId="4630644B" w14:textId="05AC6F54" w:rsidR="00405387" w:rsidRDefault="00220A86" w:rsidP="00220A86">
      <w:pPr>
        <w:rPr>
          <w:lang w:val="en-US" w:eastAsia="zh-CN"/>
        </w:rPr>
      </w:pPr>
      <w:r>
        <w:rPr>
          <w:lang w:val="en-US" w:eastAsia="zh-CN"/>
        </w:rPr>
        <w:lastRenderedPageBreak/>
        <w:t>The</w:t>
      </w:r>
      <w:r w:rsidRPr="00877A22">
        <w:rPr>
          <w:lang w:val="en-US" w:eastAsia="zh-CN"/>
        </w:rPr>
        <w:t xml:space="preserve"> linear regression analysis using the </w:t>
      </w:r>
      <w:r>
        <w:rPr>
          <w:lang w:val="en-US" w:eastAsia="zh-CN"/>
        </w:rPr>
        <w:t>z-transformation (s</w:t>
      </w:r>
      <w:r w:rsidRPr="00220A86">
        <w:rPr>
          <w:lang w:val="en-US" w:eastAsia="zh-CN"/>
        </w:rPr>
        <w:t>tandardize predictor variables is scale</w:t>
      </w:r>
      <w:r>
        <w:rPr>
          <w:lang w:val="en-US" w:eastAsia="zh-CN"/>
        </w:rPr>
        <w:t>d</w:t>
      </w:r>
      <w:r w:rsidRPr="00220A86">
        <w:rPr>
          <w:lang w:val="en-US" w:eastAsia="zh-CN"/>
        </w:rPr>
        <w:t xml:space="preserve"> to zero mean and unit variance</w:t>
      </w:r>
      <w:r>
        <w:rPr>
          <w:lang w:val="en-US" w:eastAsia="zh-CN"/>
        </w:rPr>
        <w:t xml:space="preserve">), </w:t>
      </w:r>
      <w:r w:rsidR="001649B2" w:rsidRPr="001649B2">
        <w:rPr>
          <w:lang w:val="en-US" w:eastAsia="zh-CN"/>
        </w:rPr>
        <w:t>lm(</w:t>
      </w:r>
      <w:r w:rsidR="00DD2685" w:rsidRPr="00710A52">
        <w:rPr>
          <w:lang w:val="en-US" w:eastAsia="zh-CN"/>
        </w:rPr>
        <w:t>formula =</w:t>
      </w:r>
      <w:r w:rsidR="00DD2685">
        <w:rPr>
          <w:lang w:val="en-US" w:eastAsia="zh-CN"/>
        </w:rPr>
        <w:t xml:space="preserve"> </w:t>
      </w:r>
      <w:r w:rsidR="001649B2" w:rsidRPr="001649B2">
        <w:rPr>
          <w:lang w:val="en-US" w:eastAsia="zh-CN"/>
        </w:rPr>
        <w:t>Oleraceum$OL ~ Oleraceum$BL_z + Oleraceum$Wing_length_z)</w:t>
      </w:r>
      <w:r w:rsidR="001649B2">
        <w:rPr>
          <w:lang w:val="en-US" w:eastAsia="zh-CN"/>
        </w:rPr>
        <w:t xml:space="preserve"> </w:t>
      </w:r>
      <w:r>
        <w:rPr>
          <w:lang w:val="en-US" w:eastAsia="zh-CN"/>
        </w:rPr>
        <w:t>was used.</w:t>
      </w:r>
    </w:p>
    <w:p w14:paraId="75D6B623" w14:textId="05A31C47" w:rsidR="00405387" w:rsidRPr="00220A86" w:rsidRDefault="00220A86" w:rsidP="00405387">
      <w:pPr>
        <w:rPr>
          <w:lang w:val="en-US" w:eastAsia="zh-CN"/>
        </w:rPr>
      </w:pPr>
      <w:commentRangeStart w:id="19"/>
      <w:r>
        <w:rPr>
          <w:lang w:val="en-US" w:eastAsia="zh-CN"/>
        </w:rPr>
        <w:t>T</w:t>
      </w:r>
      <w:r w:rsidR="00405387" w:rsidRPr="00220A86">
        <w:rPr>
          <w:lang w:val="en-US" w:eastAsia="zh-CN"/>
        </w:rPr>
        <w:t xml:space="preserve">he model fit </w:t>
      </w:r>
      <w:r>
        <w:rPr>
          <w:lang w:val="en-US" w:eastAsia="zh-CN"/>
        </w:rPr>
        <w:t>(</w:t>
      </w:r>
      <w:r w:rsidR="00405387" w:rsidRPr="00220A86">
        <w:rPr>
          <w:lang w:val="en-US" w:eastAsia="zh-CN"/>
        </w:rPr>
        <w:t xml:space="preserve">the r2) has not changed, but the parameter estimates have. </w:t>
      </w:r>
      <w:r w:rsidR="006B391E">
        <w:rPr>
          <w:lang w:val="en-US" w:eastAsia="zh-CN"/>
        </w:rPr>
        <w:t>T</w:t>
      </w:r>
      <w:r w:rsidR="00405387" w:rsidRPr="00220A86">
        <w:rPr>
          <w:lang w:val="en-US" w:eastAsia="zh-CN"/>
        </w:rPr>
        <w:t>he intercept</w:t>
      </w:r>
      <w:r>
        <w:rPr>
          <w:lang w:val="en-US" w:eastAsia="zh-CN"/>
        </w:rPr>
        <w:t xml:space="preserve"> (1.64466) </w:t>
      </w:r>
      <w:r w:rsidR="00405387" w:rsidRPr="00220A86">
        <w:rPr>
          <w:lang w:val="en-US" w:eastAsia="zh-CN"/>
        </w:rPr>
        <w:t xml:space="preserve">can now be interpreted as the mean of </w:t>
      </w:r>
      <w:r>
        <w:rPr>
          <w:lang w:val="en-US" w:eastAsia="zh-CN"/>
        </w:rPr>
        <w:t>OL</w:t>
      </w:r>
      <w:r w:rsidR="00405387" w:rsidRPr="00220A86">
        <w:rPr>
          <w:lang w:val="en-US" w:eastAsia="zh-CN"/>
        </w:rPr>
        <w:t xml:space="preserve">, because it represents the value of </w:t>
      </w:r>
      <w:r>
        <w:rPr>
          <w:lang w:val="en-US" w:eastAsia="zh-CN"/>
        </w:rPr>
        <w:t>OL</w:t>
      </w:r>
      <w:r w:rsidR="00405387" w:rsidRPr="00220A86">
        <w:rPr>
          <w:lang w:val="en-US" w:eastAsia="zh-CN"/>
        </w:rPr>
        <w:t xml:space="preserve"> when both predictors have a</w:t>
      </w:r>
      <w:r>
        <w:rPr>
          <w:lang w:val="en-US" w:eastAsia="zh-CN"/>
        </w:rPr>
        <w:t xml:space="preserve"> </w:t>
      </w:r>
      <w:r w:rsidR="00405387" w:rsidRPr="00220A86">
        <w:rPr>
          <w:lang w:val="en-US" w:eastAsia="zh-CN"/>
        </w:rPr>
        <w:t>value of 0 (i.e. their mean after the z-transform). This effect can be obtained also by mean-centering the</w:t>
      </w:r>
      <w:r>
        <w:rPr>
          <w:lang w:val="en-US" w:eastAsia="zh-CN"/>
        </w:rPr>
        <w:t xml:space="preserve"> </w:t>
      </w:r>
      <w:r w:rsidR="00405387" w:rsidRPr="00220A86">
        <w:rPr>
          <w:lang w:val="en-US" w:eastAsia="zh-CN"/>
        </w:rPr>
        <w:t>variables without scaling them to a standard deviation of 1.</w:t>
      </w:r>
      <w:r w:rsidR="006B391E">
        <w:rPr>
          <w:lang w:val="en-US" w:eastAsia="zh-CN"/>
        </w:rPr>
        <w:t xml:space="preserve"> </w:t>
      </w:r>
      <w:commentRangeEnd w:id="19"/>
      <w:r w:rsidR="008034A3">
        <w:rPr>
          <w:rStyle w:val="Refdecomentario"/>
        </w:rPr>
        <w:commentReference w:id="19"/>
      </w:r>
      <w:r w:rsidR="006B391E">
        <w:rPr>
          <w:lang w:val="en-US" w:eastAsia="zh-CN"/>
        </w:rPr>
        <w:t>The</w:t>
      </w:r>
      <w:r w:rsidR="00405387" w:rsidRPr="00220A86">
        <w:rPr>
          <w:lang w:val="en-US" w:eastAsia="zh-CN"/>
        </w:rPr>
        <w:t xml:space="preserve"> slopes now have units of standard deviations, </w:t>
      </w:r>
      <w:r w:rsidR="006B391E">
        <w:rPr>
          <w:lang w:val="en-US" w:eastAsia="zh-CN"/>
        </w:rPr>
        <w:t>t</w:t>
      </w:r>
      <w:r w:rsidR="00405387" w:rsidRPr="00220A86">
        <w:rPr>
          <w:lang w:val="en-US" w:eastAsia="zh-CN"/>
        </w:rPr>
        <w:t xml:space="preserve">his shows directly that the predictor </w:t>
      </w:r>
      <w:r w:rsidR="006B391E">
        <w:rPr>
          <w:lang w:val="en-US" w:eastAsia="zh-CN"/>
        </w:rPr>
        <w:t>BL</w:t>
      </w:r>
      <w:r w:rsidR="00405387" w:rsidRPr="00220A86">
        <w:rPr>
          <w:lang w:val="en-US" w:eastAsia="zh-CN"/>
        </w:rPr>
        <w:t xml:space="preserve"> </w:t>
      </w:r>
      <w:r w:rsidR="005559E6">
        <w:rPr>
          <w:lang w:val="en-US" w:eastAsia="zh-CN"/>
        </w:rPr>
        <w:t xml:space="preserve">(slope = 0.09301) </w:t>
      </w:r>
      <w:r w:rsidR="00405387" w:rsidRPr="00220A86">
        <w:rPr>
          <w:lang w:val="en-US" w:eastAsia="zh-CN"/>
        </w:rPr>
        <w:t xml:space="preserve">explains more variance in </w:t>
      </w:r>
      <w:r w:rsidR="006B391E">
        <w:rPr>
          <w:lang w:val="en-US" w:eastAsia="zh-CN"/>
        </w:rPr>
        <w:t xml:space="preserve">OL </w:t>
      </w:r>
      <w:r w:rsidR="00405387" w:rsidRPr="00220A86">
        <w:rPr>
          <w:lang w:val="en-US" w:eastAsia="zh-CN"/>
        </w:rPr>
        <w:t xml:space="preserve">than does </w:t>
      </w:r>
      <w:r w:rsidR="006B391E">
        <w:rPr>
          <w:lang w:val="en-US" w:eastAsia="zh-CN"/>
        </w:rPr>
        <w:t>wing length</w:t>
      </w:r>
      <w:r w:rsidR="005559E6">
        <w:rPr>
          <w:lang w:val="en-US" w:eastAsia="zh-CN"/>
        </w:rPr>
        <w:t xml:space="preserve"> ( -0.00957)</w:t>
      </w:r>
      <w:r w:rsidR="00405387" w:rsidRPr="00220A86">
        <w:rPr>
          <w:lang w:val="en-US" w:eastAsia="zh-CN"/>
        </w:rPr>
        <w:t>.</w:t>
      </w:r>
    </w:p>
    <w:p w14:paraId="68F8CDE9" w14:textId="183C5925" w:rsidR="00CC268D" w:rsidRDefault="00DD2685" w:rsidP="00724976">
      <w:pPr>
        <w:rPr>
          <w:lang w:val="en-US" w:eastAsia="zh-CN"/>
        </w:rPr>
      </w:pPr>
      <w:r>
        <w:rPr>
          <w:lang w:val="en-US" w:eastAsia="zh-CN"/>
        </w:rPr>
        <w:t xml:space="preserve">The same </w:t>
      </w:r>
      <w:r w:rsidRPr="00877A22">
        <w:rPr>
          <w:lang w:val="en-US" w:eastAsia="zh-CN"/>
        </w:rPr>
        <w:t xml:space="preserve">linear regression analysis using the </w:t>
      </w:r>
      <w:r>
        <w:rPr>
          <w:lang w:val="en-US" w:eastAsia="zh-CN"/>
        </w:rPr>
        <w:t>z-transformation (s</w:t>
      </w:r>
      <w:r w:rsidRPr="00220A86">
        <w:rPr>
          <w:lang w:val="en-US" w:eastAsia="zh-CN"/>
        </w:rPr>
        <w:t>tandardize predictor variables is scale</w:t>
      </w:r>
      <w:r>
        <w:rPr>
          <w:lang w:val="en-US" w:eastAsia="zh-CN"/>
        </w:rPr>
        <w:t>d</w:t>
      </w:r>
      <w:r w:rsidRPr="00220A86">
        <w:rPr>
          <w:lang w:val="en-US" w:eastAsia="zh-CN"/>
        </w:rPr>
        <w:t xml:space="preserve"> to zero mean and unit variance</w:t>
      </w:r>
      <w:r>
        <w:rPr>
          <w:lang w:val="en-US" w:eastAsia="zh-CN"/>
        </w:rPr>
        <w:t xml:space="preserve">), </w:t>
      </w:r>
      <w:r w:rsidRPr="00710A52">
        <w:rPr>
          <w:lang w:val="en-US" w:eastAsia="zh-CN"/>
        </w:rPr>
        <w:t>lm(formula = Heterophyllum$OL ~ Heterophyllum$BL_z + Heterophyllum$Wing_length_z)</w:t>
      </w:r>
      <w:r>
        <w:rPr>
          <w:lang w:val="en-US" w:eastAsia="zh-CN"/>
        </w:rPr>
        <w:t xml:space="preserve"> was used.</w:t>
      </w:r>
      <w:r w:rsidR="000B5AE9">
        <w:rPr>
          <w:lang w:val="en-US" w:eastAsia="zh-CN"/>
        </w:rPr>
        <w:t xml:space="preserve"> T</w:t>
      </w:r>
      <w:r w:rsidR="000B5AE9" w:rsidRPr="00220A86">
        <w:rPr>
          <w:lang w:val="en-US" w:eastAsia="zh-CN"/>
        </w:rPr>
        <w:t>he intercept</w:t>
      </w:r>
      <w:r w:rsidR="000B5AE9">
        <w:rPr>
          <w:lang w:val="en-US" w:eastAsia="zh-CN"/>
        </w:rPr>
        <w:t xml:space="preserve"> for </w:t>
      </w:r>
      <w:r w:rsidR="000B5AE9" w:rsidRPr="00710A52">
        <w:rPr>
          <w:lang w:val="en-US" w:eastAsia="zh-CN"/>
        </w:rPr>
        <w:t>Heterophyllum</w:t>
      </w:r>
      <w:r w:rsidR="000B5AE9">
        <w:rPr>
          <w:lang w:val="en-US" w:eastAsia="zh-CN"/>
        </w:rPr>
        <w:t xml:space="preserve"> is 1.74748. The slope for predictor BL (0.04141), and wing length (0.03316) explains the variance in OL. </w:t>
      </w:r>
    </w:p>
    <w:p w14:paraId="53CEBCBE" w14:textId="7733A448" w:rsidR="00042271" w:rsidRDefault="00042271" w:rsidP="00042271">
      <w:pPr>
        <w:rPr>
          <w:lang w:val="en-US" w:eastAsia="zh-CN"/>
        </w:rPr>
      </w:pPr>
    </w:p>
    <w:p w14:paraId="13325F7C" w14:textId="4292E859" w:rsidR="004C1A66" w:rsidRPr="00042271" w:rsidRDefault="004C1A66" w:rsidP="00042271">
      <w:pPr>
        <w:rPr>
          <w:lang w:val="en-US" w:eastAsia="zh-CN"/>
        </w:rPr>
      </w:pPr>
    </w:p>
    <w:p w14:paraId="288C68F8" w14:textId="18E883CA" w:rsidR="00753A30" w:rsidRDefault="00FA33B0" w:rsidP="00724976">
      <w:pPr>
        <w:rPr>
          <w:b/>
          <w:bCs/>
          <w:lang w:val="en-US" w:eastAsia="zh-CN"/>
        </w:rPr>
      </w:pPr>
      <w:r>
        <w:rPr>
          <w:b/>
          <w:bCs/>
          <w:noProof/>
          <w:lang w:val="en-US" w:eastAsia="zh-CN"/>
        </w:rPr>
        <w:drawing>
          <wp:inline distT="0" distB="0" distL="0" distR="0" wp14:anchorId="1A9B1010" wp14:editId="783FFC29">
            <wp:extent cx="3172265" cy="2848289"/>
            <wp:effectExtent l="0" t="0" r="3175" b="0"/>
            <wp:docPr id="10" name="Picture 10" descr="A graph of blue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blue and black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909" cy="28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8D9D" w14:textId="3C3C3A31" w:rsidR="004C1A66" w:rsidRDefault="004C1A66" w:rsidP="00724976">
      <w:pPr>
        <w:rPr>
          <w:lang w:val="en-US" w:eastAsia="zh-CN"/>
        </w:rPr>
      </w:pPr>
      <w:r w:rsidRPr="004C1A66">
        <w:rPr>
          <w:lang w:val="en-US" w:eastAsia="zh-CN"/>
        </w:rPr>
        <w:t xml:space="preserve">Figure </w:t>
      </w:r>
      <w:commentRangeStart w:id="20"/>
      <w:r w:rsidRPr="004C1A66">
        <w:rPr>
          <w:lang w:val="en-US" w:eastAsia="zh-CN"/>
        </w:rPr>
        <w:t xml:space="preserve">1. </w:t>
      </w:r>
      <w:commentRangeEnd w:id="20"/>
      <w:r w:rsidR="008034A3">
        <w:rPr>
          <w:rStyle w:val="Refdecomentario"/>
        </w:rPr>
        <w:commentReference w:id="20"/>
      </w:r>
      <w:r w:rsidR="00677298">
        <w:rPr>
          <w:lang w:val="en-US" w:eastAsia="zh-CN"/>
        </w:rPr>
        <w:t xml:space="preserve">Dependent </w:t>
      </w:r>
      <w:r>
        <w:rPr>
          <w:lang w:val="en-US" w:eastAsia="zh-CN"/>
        </w:rPr>
        <w:t xml:space="preserve">OL </w:t>
      </w:r>
      <w:r w:rsidR="00677298">
        <w:rPr>
          <w:lang w:val="en-US" w:eastAsia="zh-CN"/>
        </w:rPr>
        <w:t>(mm) is plotted against BL (mm</w:t>
      </w:r>
      <w:r w:rsidR="009F170C">
        <w:rPr>
          <w:lang w:val="en-US" w:eastAsia="zh-CN"/>
        </w:rPr>
        <w:t>) and</w:t>
      </w:r>
      <w:r w:rsidR="00677298">
        <w:rPr>
          <w:lang w:val="en-US" w:eastAsia="zh-CN"/>
        </w:rPr>
        <w:t xml:space="preserve"> fitted linear regression line (solid: </w:t>
      </w:r>
      <w:r w:rsidR="00677298" w:rsidRPr="00677298">
        <w:rPr>
          <w:i/>
          <w:iCs/>
          <w:lang w:val="en-US" w:eastAsia="zh-CN"/>
        </w:rPr>
        <w:t>C. oleraceum</w:t>
      </w:r>
      <w:r w:rsidR="00677298">
        <w:rPr>
          <w:lang w:val="en-US" w:eastAsia="zh-CN"/>
        </w:rPr>
        <w:t xml:space="preserve"> (light blue circle); dotted: </w:t>
      </w:r>
      <w:proofErr w:type="gramStart"/>
      <w:r w:rsidR="00677298" w:rsidRPr="00677298">
        <w:rPr>
          <w:i/>
          <w:iCs/>
          <w:lang w:val="en-US" w:eastAsia="zh-CN"/>
        </w:rPr>
        <w:t>C.</w:t>
      </w:r>
      <w:r w:rsidR="00B661D7">
        <w:rPr>
          <w:i/>
          <w:iCs/>
          <w:lang w:val="en-US" w:eastAsia="zh-CN"/>
        </w:rPr>
        <w:t>h</w:t>
      </w:r>
      <w:r w:rsidR="00677298" w:rsidRPr="00677298">
        <w:rPr>
          <w:i/>
          <w:iCs/>
          <w:lang w:val="en-US" w:eastAsia="zh-CN"/>
        </w:rPr>
        <w:t>eterophyllum</w:t>
      </w:r>
      <w:proofErr w:type="gramEnd"/>
      <w:r w:rsidR="00677298">
        <w:rPr>
          <w:i/>
          <w:iCs/>
          <w:lang w:val="en-US" w:eastAsia="zh-CN"/>
        </w:rPr>
        <w:t xml:space="preserve"> </w:t>
      </w:r>
      <w:r w:rsidR="00677298">
        <w:rPr>
          <w:lang w:val="en-US" w:eastAsia="zh-CN"/>
        </w:rPr>
        <w:t>(blue circle).</w:t>
      </w:r>
      <w:r w:rsidR="00EC0A50">
        <w:rPr>
          <w:lang w:val="en-US" w:eastAsia="zh-CN"/>
        </w:rPr>
        <w:t xml:space="preserve"> </w:t>
      </w:r>
    </w:p>
    <w:p w14:paraId="1F831C90" w14:textId="03EB85ED" w:rsidR="009F170C" w:rsidRDefault="009F170C" w:rsidP="00724976">
      <w:pPr>
        <w:rPr>
          <w:lang w:val="en-US" w:eastAsia="zh-CN"/>
        </w:rPr>
      </w:pPr>
    </w:p>
    <w:p w14:paraId="2E7F41C5" w14:textId="60FF9828" w:rsidR="004221A6" w:rsidRDefault="00B661D7" w:rsidP="00BD3094">
      <w:pPr>
        <w:rPr>
          <w:lang w:val="en-US" w:eastAsia="zh-CN"/>
        </w:rPr>
      </w:pPr>
      <w:r>
        <w:rPr>
          <w:lang w:val="en-US" w:eastAsia="zh-CN"/>
        </w:rPr>
        <w:t>A</w:t>
      </w:r>
      <w:r w:rsidRPr="00BD3094">
        <w:rPr>
          <w:lang w:val="en-US" w:eastAsia="zh-CN"/>
        </w:rPr>
        <w:t xml:space="preserve"> linear regression model is fitted using the lm() function in R to model the relationship between the outcome variable OL and the predictor variable BL using data from the </w:t>
      </w:r>
      <w:r w:rsidRPr="00677298">
        <w:rPr>
          <w:i/>
          <w:iCs/>
          <w:lang w:val="en-US" w:eastAsia="zh-CN"/>
        </w:rPr>
        <w:t>C. oleraceum</w:t>
      </w:r>
      <w:r w:rsidRPr="00BD3094">
        <w:rPr>
          <w:lang w:val="en-US" w:eastAsia="zh-CN"/>
        </w:rPr>
        <w:t xml:space="preserve"> dataset</w:t>
      </w:r>
      <w:r>
        <w:rPr>
          <w:lang w:val="en-US" w:eastAsia="zh-CN"/>
        </w:rPr>
        <w:t xml:space="preserve"> or </w:t>
      </w:r>
      <w:r w:rsidR="003C6131">
        <w:rPr>
          <w:lang w:val="en-US" w:eastAsia="zh-CN"/>
        </w:rPr>
        <w:t>t</w:t>
      </w:r>
      <w:r w:rsidR="009F170C">
        <w:rPr>
          <w:lang w:val="en-US" w:eastAsia="zh-CN"/>
        </w:rPr>
        <w:t xml:space="preserve">he </w:t>
      </w:r>
      <w:r w:rsidR="003C6131" w:rsidRPr="00677298">
        <w:rPr>
          <w:i/>
          <w:iCs/>
          <w:lang w:val="en-US" w:eastAsia="zh-CN"/>
        </w:rPr>
        <w:t xml:space="preserve">C. </w:t>
      </w:r>
      <w:r w:rsidR="003C6131">
        <w:rPr>
          <w:i/>
          <w:iCs/>
          <w:lang w:val="en-US" w:eastAsia="zh-CN"/>
        </w:rPr>
        <w:t>h</w:t>
      </w:r>
      <w:r w:rsidR="003C6131" w:rsidRPr="00677298">
        <w:rPr>
          <w:i/>
          <w:iCs/>
          <w:lang w:val="en-US" w:eastAsia="zh-CN"/>
        </w:rPr>
        <w:t>eterophyllum</w:t>
      </w:r>
      <w:r w:rsidR="003C6131">
        <w:rPr>
          <w:i/>
          <w:iCs/>
          <w:lang w:val="en-US" w:eastAsia="zh-CN"/>
        </w:rPr>
        <w:t xml:space="preserve">. </w:t>
      </w:r>
      <w:r w:rsidR="003C6131">
        <w:rPr>
          <w:lang w:val="en-US" w:eastAsia="zh-CN"/>
        </w:rPr>
        <w:t xml:space="preserve"> T</w:t>
      </w:r>
      <w:r w:rsidR="003C6131" w:rsidRPr="00BD3094">
        <w:rPr>
          <w:lang w:val="en-US" w:eastAsia="zh-CN"/>
        </w:rPr>
        <w:t xml:space="preserve">he fitted line </w:t>
      </w:r>
      <w:r w:rsidR="003C6131">
        <w:rPr>
          <w:lang w:val="en-US" w:eastAsia="zh-CN"/>
        </w:rPr>
        <w:t xml:space="preserve">is plotted </w:t>
      </w:r>
      <w:r w:rsidR="003C6131" w:rsidRPr="00BD3094">
        <w:rPr>
          <w:lang w:val="en-US" w:eastAsia="zh-CN"/>
        </w:rPr>
        <w:t>over the scatterplot</w:t>
      </w:r>
      <w:r w:rsidR="003C6131">
        <w:rPr>
          <w:lang w:val="en-US" w:eastAsia="zh-CN"/>
        </w:rPr>
        <w:t>.</w:t>
      </w:r>
      <w:r w:rsidR="003C6131" w:rsidRPr="00BD3094">
        <w:rPr>
          <w:lang w:val="en-US" w:eastAsia="zh-CN"/>
        </w:rPr>
        <w:t xml:space="preserve"> </w:t>
      </w:r>
      <w:r w:rsidR="003C6131">
        <w:rPr>
          <w:lang w:val="en-US" w:eastAsia="zh-CN"/>
        </w:rPr>
        <w:t xml:space="preserve">The </w:t>
      </w:r>
      <w:r w:rsidR="009F170C">
        <w:rPr>
          <w:lang w:val="en-US" w:eastAsia="zh-CN"/>
        </w:rPr>
        <w:t xml:space="preserve">intercept and slope for </w:t>
      </w:r>
      <w:r w:rsidR="009F170C" w:rsidRPr="00677298">
        <w:rPr>
          <w:i/>
          <w:iCs/>
          <w:lang w:val="en-US" w:eastAsia="zh-CN"/>
        </w:rPr>
        <w:t>C. oleraceum</w:t>
      </w:r>
      <w:r w:rsidR="009F170C">
        <w:rPr>
          <w:i/>
          <w:iCs/>
          <w:lang w:val="en-US" w:eastAsia="zh-CN"/>
        </w:rPr>
        <w:t xml:space="preserve"> </w:t>
      </w:r>
      <w:r w:rsidR="009F170C" w:rsidRPr="009F170C">
        <w:rPr>
          <w:lang w:val="en-US" w:eastAsia="zh-CN"/>
        </w:rPr>
        <w:t>(</w:t>
      </w:r>
      <w:r w:rsidR="009F170C" w:rsidRPr="00753A30">
        <w:rPr>
          <w:lang w:val="en-US" w:eastAsia="zh-CN"/>
        </w:rPr>
        <w:t>0.48086</w:t>
      </w:r>
      <w:r w:rsidR="009F170C">
        <w:rPr>
          <w:lang w:val="en-US" w:eastAsia="zh-CN"/>
        </w:rPr>
        <w:t xml:space="preserve">, </w:t>
      </w:r>
      <w:r w:rsidR="009F170C" w:rsidRPr="00753A30">
        <w:rPr>
          <w:lang w:val="en-US" w:eastAsia="zh-CN"/>
        </w:rPr>
        <w:t>0.26208</w:t>
      </w:r>
      <w:r w:rsidR="00C41195" w:rsidRPr="00C41195">
        <w:rPr>
          <w:lang w:eastAsia="zh-CN"/>
        </w:rPr>
        <w:t>±</w:t>
      </w:r>
      <w:r w:rsidR="00C41195" w:rsidRPr="00C41195">
        <w:rPr>
          <w:lang w:val="en-US" w:eastAsia="zh-CN"/>
        </w:rPr>
        <w:t>0.02785</w:t>
      </w:r>
      <w:r w:rsidR="00C41195" w:rsidRPr="00C41195">
        <w:rPr>
          <w:lang w:eastAsia="zh-CN"/>
        </w:rPr>
        <w:t xml:space="preserve"> mm/mm</w:t>
      </w:r>
      <w:r w:rsidR="009F170C">
        <w:rPr>
          <w:lang w:val="en-US" w:eastAsia="zh-CN"/>
        </w:rPr>
        <w:t>)</w:t>
      </w:r>
      <w:r w:rsidR="003C6131">
        <w:rPr>
          <w:lang w:val="en-US" w:eastAsia="zh-CN"/>
        </w:rPr>
        <w:t xml:space="preserve">, while the intercept and slope for </w:t>
      </w:r>
      <w:r w:rsidR="003C6131" w:rsidRPr="00677298">
        <w:rPr>
          <w:i/>
          <w:iCs/>
          <w:lang w:val="en-US" w:eastAsia="zh-CN"/>
        </w:rPr>
        <w:t xml:space="preserve">C. </w:t>
      </w:r>
      <w:r w:rsidR="003C6131">
        <w:rPr>
          <w:i/>
          <w:iCs/>
          <w:lang w:val="en-US" w:eastAsia="zh-CN"/>
        </w:rPr>
        <w:t>h</w:t>
      </w:r>
      <w:r w:rsidR="003C6131" w:rsidRPr="00677298">
        <w:rPr>
          <w:i/>
          <w:iCs/>
          <w:lang w:val="en-US" w:eastAsia="zh-CN"/>
        </w:rPr>
        <w:t>eterophyllum</w:t>
      </w:r>
      <w:r w:rsidR="00DC7CDF">
        <w:rPr>
          <w:i/>
          <w:iCs/>
          <w:lang w:val="en-US" w:eastAsia="zh-CN"/>
        </w:rPr>
        <w:t xml:space="preserve"> </w:t>
      </w:r>
      <w:r w:rsidR="00DC7CDF" w:rsidRPr="00DC7CDF">
        <w:rPr>
          <w:lang w:val="en-US" w:eastAsia="zh-CN"/>
        </w:rPr>
        <w:t>(</w:t>
      </w:r>
      <w:r w:rsidR="00DC7CDF" w:rsidRPr="004221A6">
        <w:rPr>
          <w:lang w:val="en-US" w:eastAsia="zh-CN"/>
        </w:rPr>
        <w:t>0.82363</w:t>
      </w:r>
      <w:r w:rsidR="00DC7CDF">
        <w:rPr>
          <w:lang w:val="en-US" w:eastAsia="zh-CN"/>
        </w:rPr>
        <w:t xml:space="preserve">, </w:t>
      </w:r>
      <w:r w:rsidR="00DC7CDF" w:rsidRPr="004221A6">
        <w:rPr>
          <w:lang w:val="en-US" w:eastAsia="zh-CN"/>
        </w:rPr>
        <w:t>0.20672</w:t>
      </w:r>
      <w:r w:rsidR="00C41195">
        <w:rPr>
          <w:lang w:val="en-US" w:eastAsia="zh-CN"/>
        </w:rPr>
        <w:t xml:space="preserve"> </w:t>
      </w:r>
      <w:r w:rsidR="00C41195" w:rsidRPr="00C41195">
        <w:rPr>
          <w:lang w:eastAsia="zh-CN"/>
        </w:rPr>
        <w:t>±</w:t>
      </w:r>
      <w:r w:rsidR="00C41195" w:rsidRPr="00C41195">
        <w:rPr>
          <w:lang w:val="en-US" w:eastAsia="zh-CN"/>
        </w:rPr>
        <w:t xml:space="preserve"> </w:t>
      </w:r>
      <w:r w:rsidR="00C41195" w:rsidRPr="004221A6">
        <w:rPr>
          <w:lang w:val="en-US" w:eastAsia="zh-CN"/>
        </w:rPr>
        <w:t>0.03107</w:t>
      </w:r>
      <w:r w:rsidR="00C41195">
        <w:rPr>
          <w:lang w:val="en-US" w:eastAsia="zh-CN"/>
        </w:rPr>
        <w:t xml:space="preserve"> </w:t>
      </w:r>
      <w:r w:rsidR="00C41195" w:rsidRPr="00C41195">
        <w:rPr>
          <w:lang w:eastAsia="zh-CN"/>
        </w:rPr>
        <w:t>mm/mm</w:t>
      </w:r>
      <w:r w:rsidR="00DC7CDF">
        <w:rPr>
          <w:lang w:val="en-US" w:eastAsia="zh-CN"/>
        </w:rPr>
        <w:t>)</w:t>
      </w:r>
      <w:r>
        <w:rPr>
          <w:lang w:val="en-US" w:eastAsia="zh-CN"/>
        </w:rPr>
        <w:t xml:space="preserve">. </w:t>
      </w:r>
      <w:r w:rsidR="003F5F53" w:rsidRPr="003F5F53">
        <w:rPr>
          <w:lang w:val="en-US" w:eastAsia="zh-CN"/>
        </w:rPr>
        <w:t>The small standard</w:t>
      </w:r>
      <w:r w:rsidR="003F5F53">
        <w:rPr>
          <w:lang w:val="en-US" w:eastAsia="zh-CN"/>
        </w:rPr>
        <w:t xml:space="preserve"> </w:t>
      </w:r>
      <w:r w:rsidR="003F5F53" w:rsidRPr="003F5F53">
        <w:rPr>
          <w:lang w:val="en-US" w:eastAsia="zh-CN"/>
        </w:rPr>
        <w:t>error (relative to the slope estimate) directly indicates the strong statistical support</w:t>
      </w:r>
      <w:r w:rsidR="003F5F53">
        <w:rPr>
          <w:lang w:val="en-US" w:eastAsia="zh-CN"/>
        </w:rPr>
        <w:t xml:space="preserve"> in both hostplants</w:t>
      </w:r>
      <w:r w:rsidR="00DC0D5F">
        <w:rPr>
          <w:lang w:val="en-US" w:eastAsia="zh-CN"/>
        </w:rPr>
        <w:t xml:space="preserve"> (Figure 1)</w:t>
      </w:r>
      <w:r w:rsidR="00302615">
        <w:rPr>
          <w:lang w:val="en-US" w:eastAsia="zh-CN"/>
        </w:rPr>
        <w:t>.</w:t>
      </w:r>
      <w:r w:rsidR="00F745A2">
        <w:rPr>
          <w:lang w:val="en-US" w:eastAsia="zh-CN"/>
        </w:rPr>
        <w:t xml:space="preserve"> The ratio of average OL size over the average BL size is bigger (</w:t>
      </w:r>
      <w:r w:rsidR="00F745A2" w:rsidRPr="00F745A2">
        <w:rPr>
          <w:lang w:val="en-US" w:eastAsia="zh-CN"/>
        </w:rPr>
        <w:t>0.3920825</w:t>
      </w:r>
      <w:r w:rsidR="00F745A2">
        <w:rPr>
          <w:lang w:val="en-US" w:eastAsia="zh-CN"/>
        </w:rPr>
        <w:t xml:space="preserve">) in </w:t>
      </w:r>
      <w:r w:rsidR="00F745A2" w:rsidRPr="00677298">
        <w:rPr>
          <w:i/>
          <w:iCs/>
          <w:lang w:val="en-US" w:eastAsia="zh-CN"/>
        </w:rPr>
        <w:t xml:space="preserve">C. </w:t>
      </w:r>
      <w:r w:rsidR="00F745A2">
        <w:rPr>
          <w:i/>
          <w:iCs/>
          <w:lang w:val="en-US" w:eastAsia="zh-CN"/>
        </w:rPr>
        <w:t>h</w:t>
      </w:r>
      <w:r w:rsidR="00F745A2" w:rsidRPr="00677298">
        <w:rPr>
          <w:i/>
          <w:iCs/>
          <w:lang w:val="en-US" w:eastAsia="zh-CN"/>
        </w:rPr>
        <w:t>eterophyllum</w:t>
      </w:r>
      <w:r w:rsidR="00F745A2">
        <w:rPr>
          <w:i/>
          <w:iCs/>
          <w:lang w:val="en-US" w:eastAsia="zh-CN"/>
        </w:rPr>
        <w:t xml:space="preserve"> </w:t>
      </w:r>
      <w:r w:rsidR="00F745A2">
        <w:rPr>
          <w:lang w:val="en-US" w:eastAsia="zh-CN"/>
        </w:rPr>
        <w:t xml:space="preserve">as compared to </w:t>
      </w:r>
      <w:r w:rsidR="00F745A2" w:rsidRPr="00677298">
        <w:rPr>
          <w:i/>
          <w:iCs/>
          <w:lang w:val="en-US" w:eastAsia="zh-CN"/>
        </w:rPr>
        <w:t>C. oleraceum</w:t>
      </w:r>
      <w:r w:rsidR="00F745A2">
        <w:rPr>
          <w:i/>
          <w:iCs/>
          <w:lang w:val="en-US" w:eastAsia="zh-CN"/>
        </w:rPr>
        <w:t xml:space="preserve"> </w:t>
      </w:r>
      <w:r w:rsidR="00F745A2" w:rsidRPr="00F745A2">
        <w:rPr>
          <w:lang w:val="en-US" w:eastAsia="zh-CN"/>
        </w:rPr>
        <w:t>(0.3730107).</w:t>
      </w:r>
    </w:p>
    <w:p w14:paraId="4C1CB6B3" w14:textId="0499C420" w:rsidR="004221A6" w:rsidRDefault="004221A6" w:rsidP="004221A6">
      <w:pPr>
        <w:rPr>
          <w:lang w:val="en-US" w:eastAsia="zh-CN"/>
        </w:rPr>
      </w:pPr>
    </w:p>
    <w:p w14:paraId="6A1DD52F" w14:textId="2FF8E7B2" w:rsidR="00A0375F" w:rsidRDefault="00FA33B0" w:rsidP="004221A6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2EFFA2A" wp14:editId="1338F8B2">
            <wp:extent cx="3321576" cy="2982351"/>
            <wp:effectExtent l="0" t="0" r="6350" b="2540"/>
            <wp:docPr id="9" name="Picture 9" descr="A graph of different sizes of pla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different sizes of plant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55" cy="29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04DE" w14:textId="3935D8E3" w:rsidR="00302615" w:rsidRDefault="00302615" w:rsidP="00302615">
      <w:pPr>
        <w:rPr>
          <w:lang w:val="en-US" w:eastAsia="zh-CN"/>
        </w:rPr>
      </w:pPr>
      <w:r w:rsidRPr="004C1A66">
        <w:rPr>
          <w:lang w:val="en-US" w:eastAsia="zh-CN"/>
        </w:rPr>
        <w:t xml:space="preserve">Figure </w:t>
      </w:r>
      <w:r>
        <w:rPr>
          <w:lang w:val="en-US" w:eastAsia="zh-CN"/>
        </w:rPr>
        <w:t>2</w:t>
      </w:r>
      <w:r w:rsidRPr="004C1A66">
        <w:rPr>
          <w:lang w:val="en-US" w:eastAsia="zh-CN"/>
        </w:rPr>
        <w:t xml:space="preserve">. </w:t>
      </w:r>
      <w:r>
        <w:rPr>
          <w:lang w:val="en-US" w:eastAsia="zh-CN"/>
        </w:rPr>
        <w:t xml:space="preserve">Dependent OL (mm) is plotted against wing length (mm) and fitted linear regression line (solid: </w:t>
      </w:r>
      <w:r w:rsidRPr="00677298">
        <w:rPr>
          <w:i/>
          <w:iCs/>
          <w:lang w:val="en-US" w:eastAsia="zh-CN"/>
        </w:rPr>
        <w:t>C. oleraceum</w:t>
      </w:r>
      <w:r>
        <w:rPr>
          <w:lang w:val="en-US" w:eastAsia="zh-CN"/>
        </w:rPr>
        <w:t xml:space="preserve"> (orchid1 circle); dotted: </w:t>
      </w:r>
      <w:r w:rsidRPr="00677298">
        <w:rPr>
          <w:i/>
          <w:iCs/>
          <w:lang w:val="en-US" w:eastAsia="zh-CN"/>
        </w:rPr>
        <w:t>C.</w:t>
      </w:r>
      <w:r>
        <w:rPr>
          <w:i/>
          <w:iCs/>
          <w:lang w:val="en-US" w:eastAsia="zh-CN"/>
        </w:rPr>
        <w:t>h</w:t>
      </w:r>
      <w:r w:rsidRPr="00677298">
        <w:rPr>
          <w:i/>
          <w:iCs/>
          <w:lang w:val="en-US" w:eastAsia="zh-CN"/>
        </w:rPr>
        <w:t>eterophyllum</w:t>
      </w:r>
      <w:r>
        <w:rPr>
          <w:i/>
          <w:iCs/>
          <w:lang w:val="en-US" w:eastAsia="zh-CN"/>
        </w:rPr>
        <w:t xml:space="preserve"> </w:t>
      </w:r>
      <w:r>
        <w:rPr>
          <w:lang w:val="en-US" w:eastAsia="zh-CN"/>
        </w:rPr>
        <w:t xml:space="preserve">(slateblue circle). </w:t>
      </w:r>
    </w:p>
    <w:p w14:paraId="61ADF594" w14:textId="6F28A341" w:rsidR="009E55F1" w:rsidRDefault="009E55F1" w:rsidP="009E55F1">
      <w:pPr>
        <w:rPr>
          <w:lang w:val="en-US" w:eastAsia="zh-CN"/>
        </w:rPr>
      </w:pPr>
      <w:r>
        <w:rPr>
          <w:lang w:val="en-US" w:eastAsia="zh-CN"/>
        </w:rPr>
        <w:t>A</w:t>
      </w:r>
      <w:r w:rsidRPr="00BD3094">
        <w:rPr>
          <w:lang w:val="en-US" w:eastAsia="zh-CN"/>
        </w:rPr>
        <w:t xml:space="preserve"> linear regression model is fitted using the lm() function in R to model the relationship between the outcome variable OL and the predictor variable </w:t>
      </w:r>
      <w:r>
        <w:rPr>
          <w:lang w:val="en-US" w:eastAsia="zh-CN"/>
        </w:rPr>
        <w:t>wing length</w:t>
      </w:r>
      <w:r w:rsidRPr="00BD3094">
        <w:rPr>
          <w:lang w:val="en-US" w:eastAsia="zh-CN"/>
        </w:rPr>
        <w:t xml:space="preserve"> using data from the </w:t>
      </w:r>
      <w:r w:rsidRPr="00677298">
        <w:rPr>
          <w:i/>
          <w:iCs/>
          <w:lang w:val="en-US" w:eastAsia="zh-CN"/>
        </w:rPr>
        <w:t>C. oleraceum</w:t>
      </w:r>
      <w:r w:rsidRPr="00BD3094">
        <w:rPr>
          <w:lang w:val="en-US" w:eastAsia="zh-CN"/>
        </w:rPr>
        <w:t xml:space="preserve"> dataset</w:t>
      </w:r>
      <w:r>
        <w:rPr>
          <w:lang w:val="en-US" w:eastAsia="zh-CN"/>
        </w:rPr>
        <w:t xml:space="preserve"> or the </w:t>
      </w:r>
      <w:r w:rsidRPr="00677298">
        <w:rPr>
          <w:i/>
          <w:iCs/>
          <w:lang w:val="en-US" w:eastAsia="zh-CN"/>
        </w:rPr>
        <w:t xml:space="preserve">C. </w:t>
      </w:r>
      <w:r>
        <w:rPr>
          <w:i/>
          <w:iCs/>
          <w:lang w:val="en-US" w:eastAsia="zh-CN"/>
        </w:rPr>
        <w:t>h</w:t>
      </w:r>
      <w:r w:rsidRPr="00677298">
        <w:rPr>
          <w:i/>
          <w:iCs/>
          <w:lang w:val="en-US" w:eastAsia="zh-CN"/>
        </w:rPr>
        <w:t>eterophyllum</w:t>
      </w:r>
      <w:r>
        <w:rPr>
          <w:i/>
          <w:iCs/>
          <w:lang w:val="en-US" w:eastAsia="zh-CN"/>
        </w:rPr>
        <w:t xml:space="preserve">. </w:t>
      </w:r>
      <w:r>
        <w:rPr>
          <w:lang w:val="en-US" w:eastAsia="zh-CN"/>
        </w:rPr>
        <w:t xml:space="preserve"> T</w:t>
      </w:r>
      <w:r w:rsidRPr="00BD3094">
        <w:rPr>
          <w:lang w:val="en-US" w:eastAsia="zh-CN"/>
        </w:rPr>
        <w:t xml:space="preserve">he fitted line </w:t>
      </w:r>
      <w:r>
        <w:rPr>
          <w:lang w:val="en-US" w:eastAsia="zh-CN"/>
        </w:rPr>
        <w:t xml:space="preserve">is plotted </w:t>
      </w:r>
      <w:r w:rsidRPr="00BD3094">
        <w:rPr>
          <w:lang w:val="en-US" w:eastAsia="zh-CN"/>
        </w:rPr>
        <w:t>over the scatterplot</w:t>
      </w:r>
      <w:r>
        <w:rPr>
          <w:lang w:val="en-US" w:eastAsia="zh-CN"/>
        </w:rPr>
        <w:t>.</w:t>
      </w:r>
      <w:r w:rsidRPr="00BD3094">
        <w:rPr>
          <w:lang w:val="en-US" w:eastAsia="zh-CN"/>
        </w:rPr>
        <w:t xml:space="preserve"> </w:t>
      </w:r>
      <w:r>
        <w:rPr>
          <w:lang w:val="en-US" w:eastAsia="zh-CN"/>
        </w:rPr>
        <w:t xml:space="preserve">The intercept and slope for </w:t>
      </w:r>
      <w:r w:rsidRPr="00677298">
        <w:rPr>
          <w:i/>
          <w:iCs/>
          <w:lang w:val="en-US" w:eastAsia="zh-CN"/>
        </w:rPr>
        <w:t>C. oleraceum</w:t>
      </w:r>
      <w:r>
        <w:rPr>
          <w:i/>
          <w:iCs/>
          <w:lang w:val="en-US" w:eastAsia="zh-CN"/>
        </w:rPr>
        <w:t xml:space="preserve"> </w:t>
      </w:r>
      <w:r w:rsidRPr="009F170C">
        <w:rPr>
          <w:lang w:val="en-US" w:eastAsia="zh-CN"/>
        </w:rPr>
        <w:t>(</w:t>
      </w:r>
      <w:r w:rsidRPr="00A0375F">
        <w:rPr>
          <w:lang w:val="en-US" w:eastAsia="zh-CN"/>
        </w:rPr>
        <w:t>0.82580</w:t>
      </w:r>
      <w:r>
        <w:rPr>
          <w:lang w:val="en-US" w:eastAsia="zh-CN"/>
        </w:rPr>
        <w:t xml:space="preserve">, </w:t>
      </w:r>
      <w:r w:rsidRPr="00A0375F">
        <w:rPr>
          <w:lang w:val="en-US" w:eastAsia="zh-CN"/>
        </w:rPr>
        <w:t>0.17132</w:t>
      </w:r>
      <w:r>
        <w:rPr>
          <w:lang w:val="en-US" w:eastAsia="zh-CN"/>
        </w:rPr>
        <w:t xml:space="preserve"> </w:t>
      </w:r>
      <w:r w:rsidRPr="00C41195">
        <w:rPr>
          <w:lang w:eastAsia="zh-CN"/>
        </w:rPr>
        <w:t>±</w:t>
      </w:r>
      <w:r w:rsidRPr="00A0375F">
        <w:rPr>
          <w:lang w:val="en-US" w:eastAsia="zh-CN"/>
        </w:rPr>
        <w:t xml:space="preserve"> 0.03692   </w:t>
      </w:r>
      <w:r>
        <w:rPr>
          <w:lang w:val="en-US" w:eastAsia="zh-CN"/>
        </w:rPr>
        <w:t xml:space="preserve"> </w:t>
      </w:r>
      <w:r w:rsidRPr="00C41195">
        <w:rPr>
          <w:lang w:eastAsia="zh-CN"/>
        </w:rPr>
        <w:t>mm/mm</w:t>
      </w:r>
      <w:r>
        <w:rPr>
          <w:lang w:val="en-US" w:eastAsia="zh-CN"/>
        </w:rPr>
        <w:t xml:space="preserve">), while the intercept and slope for </w:t>
      </w:r>
      <w:r w:rsidRPr="00677298">
        <w:rPr>
          <w:i/>
          <w:iCs/>
          <w:lang w:val="en-US" w:eastAsia="zh-CN"/>
        </w:rPr>
        <w:t xml:space="preserve">C. </w:t>
      </w:r>
      <w:r>
        <w:rPr>
          <w:i/>
          <w:iCs/>
          <w:lang w:val="en-US" w:eastAsia="zh-CN"/>
        </w:rPr>
        <w:t>h</w:t>
      </w:r>
      <w:r w:rsidRPr="00677298">
        <w:rPr>
          <w:i/>
          <w:iCs/>
          <w:lang w:val="en-US" w:eastAsia="zh-CN"/>
        </w:rPr>
        <w:t>eterophyllum</w:t>
      </w:r>
      <w:r>
        <w:rPr>
          <w:i/>
          <w:iCs/>
          <w:lang w:val="en-US" w:eastAsia="zh-CN"/>
        </w:rPr>
        <w:t xml:space="preserve"> </w:t>
      </w:r>
      <w:r w:rsidRPr="00DC7CDF">
        <w:rPr>
          <w:lang w:val="en-US" w:eastAsia="zh-CN"/>
        </w:rPr>
        <w:t>(</w:t>
      </w:r>
      <w:r w:rsidR="00394103" w:rsidRPr="00221A77">
        <w:rPr>
          <w:lang w:val="en-US" w:eastAsia="zh-CN"/>
        </w:rPr>
        <w:t>0.79835</w:t>
      </w:r>
      <w:r>
        <w:rPr>
          <w:lang w:val="en-US" w:eastAsia="zh-CN"/>
        </w:rPr>
        <w:t xml:space="preserve">, </w:t>
      </w:r>
      <w:r w:rsidR="00394103" w:rsidRPr="00221A77">
        <w:rPr>
          <w:lang w:val="en-US" w:eastAsia="zh-CN"/>
        </w:rPr>
        <w:t xml:space="preserve">0.19693 </w:t>
      </w:r>
      <w:r w:rsidR="00394103" w:rsidRPr="00C41195">
        <w:rPr>
          <w:lang w:eastAsia="zh-CN"/>
        </w:rPr>
        <w:t>±</w:t>
      </w:r>
      <w:r w:rsidR="00394103" w:rsidRPr="00221A77">
        <w:rPr>
          <w:lang w:val="en-US" w:eastAsia="zh-CN"/>
        </w:rPr>
        <w:t xml:space="preserve"> 0.03111   </w:t>
      </w:r>
      <w:r w:rsidRPr="00C41195">
        <w:rPr>
          <w:lang w:val="en-US" w:eastAsia="zh-CN"/>
        </w:rPr>
        <w:t xml:space="preserve"> </w:t>
      </w:r>
      <w:r w:rsidRPr="00C41195">
        <w:rPr>
          <w:lang w:eastAsia="zh-CN"/>
        </w:rPr>
        <w:t>mm/mm</w:t>
      </w:r>
      <w:r>
        <w:rPr>
          <w:lang w:val="en-US" w:eastAsia="zh-CN"/>
        </w:rPr>
        <w:t xml:space="preserve">). </w:t>
      </w:r>
      <w:r w:rsidRPr="003F5F53">
        <w:rPr>
          <w:lang w:val="en-US" w:eastAsia="zh-CN"/>
        </w:rPr>
        <w:t>The small standard</w:t>
      </w:r>
      <w:r>
        <w:rPr>
          <w:lang w:val="en-US" w:eastAsia="zh-CN"/>
        </w:rPr>
        <w:t xml:space="preserve"> </w:t>
      </w:r>
      <w:r w:rsidRPr="003F5F53">
        <w:rPr>
          <w:lang w:val="en-US" w:eastAsia="zh-CN"/>
        </w:rPr>
        <w:t>error (relative to the slope estimate) directly indicates the strong statistical support</w:t>
      </w:r>
      <w:r>
        <w:rPr>
          <w:lang w:val="en-US" w:eastAsia="zh-CN"/>
        </w:rPr>
        <w:t xml:space="preserve"> in both hostplants.</w:t>
      </w:r>
    </w:p>
    <w:p w14:paraId="0D47824C" w14:textId="6B210B64" w:rsidR="00A0375F" w:rsidRDefault="00A0375F" w:rsidP="00A0375F">
      <w:pPr>
        <w:rPr>
          <w:lang w:val="en-US" w:eastAsia="zh-CN"/>
        </w:rPr>
      </w:pPr>
      <w:r w:rsidRPr="00A0375F">
        <w:rPr>
          <w:lang w:val="en-US" w:eastAsia="zh-CN"/>
        </w:rPr>
        <w:t xml:space="preserve">This output suggests that while </w:t>
      </w:r>
      <w:r w:rsidR="00503F09">
        <w:rPr>
          <w:lang w:val="en-US" w:eastAsia="zh-CN"/>
        </w:rPr>
        <w:t>w</w:t>
      </w:r>
      <w:r w:rsidRPr="00A0375F">
        <w:rPr>
          <w:lang w:val="en-US" w:eastAsia="zh-CN"/>
        </w:rPr>
        <w:t>ing</w:t>
      </w:r>
      <w:r w:rsidR="00503F09">
        <w:rPr>
          <w:lang w:val="en-US" w:eastAsia="zh-CN"/>
        </w:rPr>
        <w:t xml:space="preserve"> </w:t>
      </w:r>
      <w:r w:rsidRPr="00A0375F">
        <w:rPr>
          <w:lang w:val="en-US" w:eastAsia="zh-CN"/>
        </w:rPr>
        <w:t>length</w:t>
      </w:r>
      <w:r w:rsidR="00503F09">
        <w:rPr>
          <w:lang w:val="en-US" w:eastAsia="zh-CN"/>
        </w:rPr>
        <w:t xml:space="preserve"> </w:t>
      </w:r>
      <w:r w:rsidRPr="00A0375F">
        <w:rPr>
          <w:lang w:val="en-US" w:eastAsia="zh-CN"/>
        </w:rPr>
        <w:t>is significantly associated with OL, it explains a relatively small proportion of the variance in OL, as indicated by the modest Multiple R-squared value of 0.135</w:t>
      </w:r>
      <w:r w:rsidR="00503F09">
        <w:rPr>
          <w:lang w:val="en-US" w:eastAsia="zh-CN"/>
        </w:rPr>
        <w:t xml:space="preserve"> (</w:t>
      </w:r>
      <w:r w:rsidR="00503F09" w:rsidRPr="00677298">
        <w:rPr>
          <w:i/>
          <w:iCs/>
          <w:lang w:val="en-US" w:eastAsia="zh-CN"/>
        </w:rPr>
        <w:t>C. oleraceum</w:t>
      </w:r>
      <w:r w:rsidR="00503F09" w:rsidRPr="00503F09">
        <w:rPr>
          <w:lang w:val="en-US" w:eastAsia="zh-CN"/>
        </w:rPr>
        <w:t xml:space="preserve">) </w:t>
      </w:r>
      <w:r w:rsidR="00503F09">
        <w:rPr>
          <w:lang w:val="en-US" w:eastAsia="zh-CN"/>
        </w:rPr>
        <w:t>, 0.2189 (</w:t>
      </w:r>
      <w:r w:rsidR="00503F09" w:rsidRPr="00677298">
        <w:rPr>
          <w:i/>
          <w:iCs/>
          <w:lang w:val="en-US" w:eastAsia="zh-CN"/>
        </w:rPr>
        <w:t xml:space="preserve">C. </w:t>
      </w:r>
      <w:r w:rsidR="00503F09">
        <w:rPr>
          <w:i/>
          <w:iCs/>
          <w:lang w:val="en-US" w:eastAsia="zh-CN"/>
        </w:rPr>
        <w:t>h</w:t>
      </w:r>
      <w:r w:rsidR="00503F09" w:rsidRPr="00677298">
        <w:rPr>
          <w:i/>
          <w:iCs/>
          <w:lang w:val="en-US" w:eastAsia="zh-CN"/>
        </w:rPr>
        <w:t>eterophyllum</w:t>
      </w:r>
      <w:r w:rsidR="00503F09">
        <w:rPr>
          <w:lang w:val="en-US" w:eastAsia="zh-CN"/>
        </w:rPr>
        <w:t>)(Figure 2)</w:t>
      </w:r>
      <w:r w:rsidRPr="00A0375F">
        <w:rPr>
          <w:lang w:val="en-US" w:eastAsia="zh-CN"/>
        </w:rPr>
        <w:t>.</w:t>
      </w:r>
      <w:r w:rsidR="00F745A2">
        <w:rPr>
          <w:lang w:val="en-US" w:eastAsia="zh-CN"/>
        </w:rPr>
        <w:t xml:space="preserve"> The ratio of average OL size over the average wing length is larger (</w:t>
      </w:r>
      <w:r w:rsidR="00F745A2" w:rsidRPr="00F745A2">
        <w:rPr>
          <w:lang w:val="en-US" w:eastAsia="zh-CN"/>
        </w:rPr>
        <w:t>0.3489645</w:t>
      </w:r>
      <w:r w:rsidR="00F745A2">
        <w:rPr>
          <w:lang w:val="en-US" w:eastAsia="zh-CN"/>
        </w:rPr>
        <w:t xml:space="preserve">) in </w:t>
      </w:r>
      <w:r w:rsidR="00F745A2" w:rsidRPr="00677298">
        <w:rPr>
          <w:i/>
          <w:iCs/>
          <w:lang w:val="en-US" w:eastAsia="zh-CN"/>
        </w:rPr>
        <w:t xml:space="preserve">C. </w:t>
      </w:r>
      <w:r w:rsidR="00F745A2">
        <w:rPr>
          <w:i/>
          <w:iCs/>
          <w:lang w:val="en-US" w:eastAsia="zh-CN"/>
        </w:rPr>
        <w:t>h</w:t>
      </w:r>
      <w:r w:rsidR="00F745A2" w:rsidRPr="00677298">
        <w:rPr>
          <w:i/>
          <w:iCs/>
          <w:lang w:val="en-US" w:eastAsia="zh-CN"/>
        </w:rPr>
        <w:t>eterophyllum</w:t>
      </w:r>
      <w:r w:rsidR="00F745A2">
        <w:rPr>
          <w:i/>
          <w:iCs/>
          <w:lang w:val="en-US" w:eastAsia="zh-CN"/>
        </w:rPr>
        <w:t xml:space="preserve"> </w:t>
      </w:r>
      <w:r w:rsidR="00F745A2">
        <w:rPr>
          <w:lang w:val="en-US" w:eastAsia="zh-CN"/>
        </w:rPr>
        <w:t xml:space="preserve">as compared to </w:t>
      </w:r>
      <w:r w:rsidR="00F745A2" w:rsidRPr="00677298">
        <w:rPr>
          <w:i/>
          <w:iCs/>
          <w:lang w:val="en-US" w:eastAsia="zh-CN"/>
        </w:rPr>
        <w:t>C. oleraceum</w:t>
      </w:r>
      <w:r w:rsidR="00F745A2">
        <w:rPr>
          <w:i/>
          <w:iCs/>
          <w:lang w:val="en-US" w:eastAsia="zh-CN"/>
        </w:rPr>
        <w:t xml:space="preserve"> </w:t>
      </w:r>
      <w:r w:rsidR="00F745A2" w:rsidRPr="00F745A2">
        <w:rPr>
          <w:lang w:val="en-US" w:eastAsia="zh-CN"/>
        </w:rPr>
        <w:t>(0.3730107).</w:t>
      </w:r>
    </w:p>
    <w:p w14:paraId="0E20ADF7" w14:textId="58431669" w:rsidR="00753A30" w:rsidRDefault="00753A30" w:rsidP="00724976">
      <w:pPr>
        <w:rPr>
          <w:lang w:val="en-US" w:eastAsia="zh-CN"/>
        </w:rPr>
      </w:pPr>
    </w:p>
    <w:p w14:paraId="31AF7518" w14:textId="58A165EC" w:rsidR="009F2263" w:rsidRDefault="009F2263" w:rsidP="005F6E91">
      <w:pPr>
        <w:rPr>
          <w:b/>
          <w:bCs/>
          <w:lang w:val="en-US" w:eastAsia="zh-CN"/>
        </w:rPr>
      </w:pPr>
      <w:r w:rsidRPr="005F6E91">
        <w:rPr>
          <w:b/>
          <w:bCs/>
          <w:lang w:val="en-US" w:eastAsia="zh-CN"/>
        </w:rPr>
        <w:t>Conclusion</w:t>
      </w:r>
    </w:p>
    <w:p w14:paraId="42CFFA1B" w14:textId="4D9FD073" w:rsidR="006736BE" w:rsidRPr="006736BE" w:rsidRDefault="006736BE" w:rsidP="005F6E91">
      <w:pPr>
        <w:rPr>
          <w:lang w:val="en-US" w:eastAsia="zh-CN"/>
        </w:rPr>
      </w:pPr>
      <w:r>
        <w:rPr>
          <w:lang w:val="en-US" w:eastAsia="zh-CN"/>
        </w:rPr>
        <w:t xml:space="preserve">The </w:t>
      </w:r>
      <w:r w:rsidRPr="006736BE">
        <w:rPr>
          <w:lang w:val="en-US" w:eastAsia="zh-CN"/>
        </w:rPr>
        <w:t>ovipositor</w:t>
      </w:r>
      <w:r>
        <w:rPr>
          <w:lang w:val="en-US" w:eastAsia="zh-CN"/>
        </w:rPr>
        <w:t xml:space="preserve"> </w:t>
      </w:r>
      <w:r w:rsidRPr="006736BE">
        <w:rPr>
          <w:lang w:val="en-US" w:eastAsia="zh-CN"/>
        </w:rPr>
        <w:t xml:space="preserve">length differences among </w:t>
      </w:r>
      <w:r w:rsidRPr="006736BE">
        <w:rPr>
          <w:i/>
          <w:iCs/>
          <w:lang w:val="en-US" w:eastAsia="zh-CN"/>
        </w:rPr>
        <w:t>T. conura</w:t>
      </w:r>
      <w:r w:rsidRPr="006736BE">
        <w:rPr>
          <w:lang w:val="en-US" w:eastAsia="zh-CN"/>
        </w:rPr>
        <w:t xml:space="preserve"> host races </w:t>
      </w:r>
      <w:r>
        <w:rPr>
          <w:lang w:val="en-US" w:eastAsia="zh-CN"/>
        </w:rPr>
        <w:t xml:space="preserve">are consistent in BL and wing length. Ovipositor is longer in host races in </w:t>
      </w:r>
      <w:r w:rsidRPr="00677298">
        <w:rPr>
          <w:i/>
          <w:iCs/>
          <w:lang w:val="en-US" w:eastAsia="zh-CN"/>
        </w:rPr>
        <w:t xml:space="preserve">C. </w:t>
      </w:r>
      <w:r>
        <w:rPr>
          <w:i/>
          <w:iCs/>
          <w:lang w:val="en-US" w:eastAsia="zh-CN"/>
        </w:rPr>
        <w:t>h</w:t>
      </w:r>
      <w:r w:rsidRPr="00677298">
        <w:rPr>
          <w:i/>
          <w:iCs/>
          <w:lang w:val="en-US" w:eastAsia="zh-CN"/>
        </w:rPr>
        <w:t>eterophyllum</w:t>
      </w:r>
      <w:r>
        <w:rPr>
          <w:lang w:val="en-US" w:eastAsia="zh-CN"/>
        </w:rPr>
        <w:t xml:space="preserve">. </w:t>
      </w:r>
      <w:r w:rsidR="00FD61C0">
        <w:rPr>
          <w:lang w:val="en-US" w:eastAsia="zh-CN"/>
        </w:rPr>
        <w:t xml:space="preserve">The additive effects BL and wing length are correlate better in </w:t>
      </w:r>
      <w:r w:rsidR="00FD61C0" w:rsidRPr="00677298">
        <w:rPr>
          <w:i/>
          <w:iCs/>
          <w:lang w:val="en-US" w:eastAsia="zh-CN"/>
        </w:rPr>
        <w:t xml:space="preserve">C. </w:t>
      </w:r>
      <w:r w:rsidR="00FD61C0">
        <w:rPr>
          <w:i/>
          <w:iCs/>
          <w:lang w:val="en-US" w:eastAsia="zh-CN"/>
        </w:rPr>
        <w:t>h</w:t>
      </w:r>
      <w:r w:rsidR="00FD61C0" w:rsidRPr="00677298">
        <w:rPr>
          <w:i/>
          <w:iCs/>
          <w:lang w:val="en-US" w:eastAsia="zh-CN"/>
        </w:rPr>
        <w:t>eterophyllum</w:t>
      </w:r>
      <w:r w:rsidR="00FD61C0">
        <w:rPr>
          <w:i/>
          <w:iCs/>
          <w:lang w:val="en-US" w:eastAsia="zh-CN"/>
        </w:rPr>
        <w:t>.</w:t>
      </w:r>
      <w:r w:rsidR="00FD61C0">
        <w:rPr>
          <w:lang w:val="en-US" w:eastAsia="zh-CN"/>
        </w:rPr>
        <w:t xml:space="preserve"> Host </w:t>
      </w:r>
      <w:r w:rsidR="00E96352">
        <w:rPr>
          <w:lang w:val="en-US" w:eastAsia="zh-CN"/>
        </w:rPr>
        <w:t>plant</w:t>
      </w:r>
      <w:r w:rsidR="00FD61C0">
        <w:rPr>
          <w:lang w:val="en-US" w:eastAsia="zh-CN"/>
        </w:rPr>
        <w:t xml:space="preserve"> in </w:t>
      </w:r>
      <w:r w:rsidR="00E96352">
        <w:rPr>
          <w:lang w:val="en-US" w:eastAsia="zh-CN"/>
        </w:rPr>
        <w:t>g</w:t>
      </w:r>
      <w:r>
        <w:rPr>
          <w:lang w:val="en-US" w:eastAsia="zh-CN"/>
        </w:rPr>
        <w:t xml:space="preserve">iven published articles </w:t>
      </w:r>
      <w:r w:rsidR="00E96352">
        <w:rPr>
          <w:lang w:val="en-US" w:eastAsia="zh-CN"/>
        </w:rPr>
        <w:t xml:space="preserve">indicate </w:t>
      </w:r>
      <w:r>
        <w:rPr>
          <w:lang w:val="en-US" w:eastAsia="zh-CN"/>
        </w:rPr>
        <w:t xml:space="preserve">host flower-head size in </w:t>
      </w:r>
      <w:r w:rsidRPr="00677298">
        <w:rPr>
          <w:i/>
          <w:iCs/>
          <w:lang w:val="en-US" w:eastAsia="zh-CN"/>
        </w:rPr>
        <w:t xml:space="preserve">C. </w:t>
      </w:r>
      <w:r>
        <w:rPr>
          <w:i/>
          <w:iCs/>
          <w:lang w:val="en-US" w:eastAsia="zh-CN"/>
        </w:rPr>
        <w:t>h</w:t>
      </w:r>
      <w:r w:rsidRPr="00677298">
        <w:rPr>
          <w:i/>
          <w:iCs/>
          <w:lang w:val="en-US" w:eastAsia="zh-CN"/>
        </w:rPr>
        <w:t>eterophyllum</w:t>
      </w:r>
      <w:r w:rsidRPr="006736BE">
        <w:rPr>
          <w:lang w:val="en-US" w:eastAsia="zh-CN"/>
        </w:rPr>
        <w:t xml:space="preserve"> </w:t>
      </w:r>
      <w:r>
        <w:rPr>
          <w:lang w:val="en-US" w:eastAsia="zh-CN"/>
        </w:rPr>
        <w:t xml:space="preserve">is larger than </w:t>
      </w:r>
      <w:r w:rsidRPr="00677298">
        <w:rPr>
          <w:i/>
          <w:iCs/>
          <w:lang w:val="en-US" w:eastAsia="zh-CN"/>
        </w:rPr>
        <w:t>C. oleraceum</w:t>
      </w:r>
      <w:r>
        <w:rPr>
          <w:i/>
          <w:iCs/>
          <w:lang w:val="en-US" w:eastAsia="zh-CN"/>
        </w:rPr>
        <w:t xml:space="preserve">. </w:t>
      </w:r>
      <w:r w:rsidRPr="006736BE">
        <w:rPr>
          <w:lang w:val="en-US" w:eastAsia="zh-CN"/>
        </w:rPr>
        <w:t xml:space="preserve">This suggests that host-related differences in ovipositor length </w:t>
      </w:r>
      <w:r w:rsidR="00E96352">
        <w:rPr>
          <w:lang w:val="en-US" w:eastAsia="zh-CN"/>
        </w:rPr>
        <w:t xml:space="preserve">may </w:t>
      </w:r>
      <w:r w:rsidRPr="006736BE">
        <w:rPr>
          <w:lang w:val="en-US" w:eastAsia="zh-CN"/>
        </w:rPr>
        <w:t>reflect adaptations to the respective host-plant species</w:t>
      </w:r>
      <w:r>
        <w:rPr>
          <w:lang w:val="en-US" w:eastAsia="zh-CN"/>
        </w:rPr>
        <w:t>.</w:t>
      </w:r>
    </w:p>
    <w:p w14:paraId="7AD7863D" w14:textId="3945C7B9" w:rsidR="009F2263" w:rsidRPr="006736BE" w:rsidRDefault="009F2263" w:rsidP="00752278">
      <w:pPr>
        <w:rPr>
          <w:lang w:val="en-US" w:eastAsia="zh-CN"/>
        </w:rPr>
      </w:pPr>
    </w:p>
    <w:p w14:paraId="290E2E74" w14:textId="413DF649" w:rsidR="00D9074C" w:rsidRDefault="00D9074C" w:rsidP="00752278">
      <w:pPr>
        <w:rPr>
          <w:lang w:val="en-US" w:eastAsia="zh-CN"/>
        </w:rPr>
      </w:pPr>
    </w:p>
    <w:p w14:paraId="011E3387" w14:textId="7EAB6FD2" w:rsidR="00E15904" w:rsidRDefault="00E15904" w:rsidP="00752278">
      <w:pPr>
        <w:rPr>
          <w:lang w:val="en-US" w:eastAsia="zh-CN"/>
        </w:rPr>
      </w:pPr>
    </w:p>
    <w:p w14:paraId="11EDCAD2" w14:textId="6A8A9F25" w:rsidR="00E15904" w:rsidRDefault="00E15904" w:rsidP="00752278">
      <w:pPr>
        <w:rPr>
          <w:lang w:val="en-US" w:eastAsia="zh-CN"/>
        </w:rPr>
      </w:pPr>
    </w:p>
    <w:p w14:paraId="63084BDF" w14:textId="50538666" w:rsidR="00E15904" w:rsidRDefault="00E15904" w:rsidP="00752278">
      <w:pPr>
        <w:rPr>
          <w:lang w:val="en-US" w:eastAsia="zh-CN"/>
        </w:rPr>
      </w:pPr>
    </w:p>
    <w:p w14:paraId="2F57CF79" w14:textId="56BF1552" w:rsidR="00E15904" w:rsidRDefault="00E15904" w:rsidP="00752278">
      <w:pPr>
        <w:rPr>
          <w:lang w:val="en-US" w:eastAsia="zh-CN"/>
        </w:rPr>
      </w:pPr>
    </w:p>
    <w:p w14:paraId="7BA1C5C0" w14:textId="082C4439" w:rsidR="00E15904" w:rsidRDefault="00E15904" w:rsidP="00752278">
      <w:pPr>
        <w:rPr>
          <w:lang w:val="en-US" w:eastAsia="zh-CN"/>
        </w:rPr>
      </w:pPr>
    </w:p>
    <w:p w14:paraId="254200B9" w14:textId="77777777" w:rsidR="00E15904" w:rsidRDefault="00E15904" w:rsidP="00752278">
      <w:pPr>
        <w:rPr>
          <w:lang w:val="en-US" w:eastAsia="zh-CN"/>
        </w:rPr>
      </w:pPr>
    </w:p>
    <w:p w14:paraId="73E628AD" w14:textId="5FB36DDB" w:rsidR="006944AE" w:rsidRDefault="006944AE" w:rsidP="00752278">
      <w:pPr>
        <w:rPr>
          <w:lang w:val="en-US" w:eastAsia="zh-CN"/>
        </w:rPr>
      </w:pPr>
    </w:p>
    <w:p w14:paraId="512CB834" w14:textId="77777777" w:rsidR="006736BE" w:rsidRDefault="006736BE" w:rsidP="00752278">
      <w:pPr>
        <w:rPr>
          <w:lang w:val="en-US" w:eastAsia="zh-CN"/>
        </w:rPr>
      </w:pPr>
    </w:p>
    <w:p w14:paraId="194DAD05" w14:textId="100CABEF" w:rsidR="006944AE" w:rsidRDefault="006944AE" w:rsidP="00752278">
      <w:pPr>
        <w:rPr>
          <w:lang w:val="en-US" w:eastAsia="zh-CN"/>
        </w:rPr>
      </w:pPr>
      <w:r>
        <w:rPr>
          <w:lang w:val="en-US" w:eastAsia="zh-CN"/>
        </w:rPr>
        <w:t>Appendix:</w:t>
      </w:r>
    </w:p>
    <w:p w14:paraId="2042D608" w14:textId="77777777" w:rsidR="00ED6E67" w:rsidRDefault="00ED6E67" w:rsidP="00ED6E67">
      <w:pPr>
        <w:rPr>
          <w:b/>
          <w:bCs/>
          <w:lang w:val="en-US" w:eastAsia="zh-CN"/>
        </w:rPr>
      </w:pPr>
      <w:r>
        <w:rPr>
          <w:b/>
          <w:bCs/>
          <w:noProof/>
          <w:lang w:val="en-US" w:eastAsia="zh-CN"/>
        </w:rPr>
        <w:drawing>
          <wp:inline distT="0" distB="0" distL="0" distR="0" wp14:anchorId="59C6471A" wp14:editId="26A2A2CA">
            <wp:extent cx="2197516" cy="1973089"/>
            <wp:effectExtent l="0" t="0" r="0" b="0"/>
            <wp:docPr id="3" name="Picture 3" descr="A graph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number of individual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68" cy="19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BF22" w14:textId="159A4CD5" w:rsidR="00ED6E67" w:rsidRPr="00587484" w:rsidRDefault="00ED6E67" w:rsidP="00ED6E67">
      <w:pPr>
        <w:rPr>
          <w:lang w:val="en-US" w:eastAsia="zh-CN"/>
        </w:rPr>
      </w:pPr>
      <w:r>
        <w:rPr>
          <w:lang w:val="en-US" w:eastAsia="zh-CN"/>
        </w:rPr>
        <w:t>Supplementary f</w:t>
      </w:r>
      <w:r w:rsidRPr="00587484">
        <w:rPr>
          <w:lang w:val="en-US" w:eastAsia="zh-CN"/>
        </w:rPr>
        <w:t xml:space="preserve">igure 1. </w:t>
      </w:r>
      <w:r>
        <w:rPr>
          <w:lang w:val="en-US" w:eastAsia="zh-CN"/>
        </w:rPr>
        <w:t xml:space="preserve">Histogram of residuals for </w:t>
      </w:r>
      <w:r w:rsidRPr="00587484">
        <w:rPr>
          <w:i/>
          <w:iCs/>
          <w:lang w:val="en-US" w:eastAsia="zh-CN"/>
        </w:rPr>
        <w:t>C.oleraceum</w:t>
      </w:r>
      <w:r w:rsidRPr="00587484">
        <w:rPr>
          <w:lang w:val="en-US" w:eastAsia="zh-CN"/>
        </w:rPr>
        <w:t xml:space="preserve"> hostplant</w:t>
      </w:r>
    </w:p>
    <w:p w14:paraId="5FA173E7" w14:textId="5A991799" w:rsidR="00ED6E67" w:rsidRDefault="00ED6E67" w:rsidP="00752278">
      <w:pPr>
        <w:rPr>
          <w:lang w:val="en-US" w:eastAsia="zh-CN"/>
        </w:rPr>
      </w:pPr>
    </w:p>
    <w:p w14:paraId="3E2B280B" w14:textId="7EA72B10" w:rsidR="00E438E5" w:rsidRDefault="00E438E5" w:rsidP="00752278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103F58B" wp14:editId="1FEFBCF9">
            <wp:extent cx="2624736" cy="2356678"/>
            <wp:effectExtent l="0" t="0" r="4445" b="5715"/>
            <wp:docPr id="4" name="Picture 4" descr="A graph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individual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805" cy="23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A3C2" w14:textId="57A163E6" w:rsidR="00E438E5" w:rsidRPr="00587484" w:rsidRDefault="00E438E5" w:rsidP="00E438E5">
      <w:pPr>
        <w:rPr>
          <w:lang w:val="en-US" w:eastAsia="zh-CN"/>
        </w:rPr>
      </w:pPr>
      <w:r>
        <w:rPr>
          <w:lang w:val="en-US" w:eastAsia="zh-CN"/>
        </w:rPr>
        <w:t>Supplementary f</w:t>
      </w:r>
      <w:r w:rsidRPr="00587484">
        <w:rPr>
          <w:lang w:val="en-US" w:eastAsia="zh-CN"/>
        </w:rPr>
        <w:t xml:space="preserve">igure </w:t>
      </w:r>
      <w:r>
        <w:rPr>
          <w:lang w:val="en-US" w:eastAsia="zh-CN"/>
        </w:rPr>
        <w:t>2</w:t>
      </w:r>
      <w:r w:rsidRPr="00587484">
        <w:rPr>
          <w:lang w:val="en-US" w:eastAsia="zh-CN"/>
        </w:rPr>
        <w:t xml:space="preserve">. </w:t>
      </w:r>
      <w:r>
        <w:rPr>
          <w:lang w:val="en-US" w:eastAsia="zh-CN"/>
        </w:rPr>
        <w:t xml:space="preserve">Histogram of residuals for </w:t>
      </w:r>
      <w:r w:rsidRPr="00587484">
        <w:rPr>
          <w:i/>
          <w:iCs/>
          <w:lang w:val="en-US" w:eastAsia="zh-CN"/>
        </w:rPr>
        <w:t>C</w:t>
      </w:r>
      <w:r w:rsidRPr="00F6396C">
        <w:rPr>
          <w:lang w:val="en-US"/>
        </w:rPr>
        <w:t>.</w:t>
      </w:r>
      <w:r w:rsidRPr="00E438E5">
        <w:rPr>
          <w:i/>
          <w:iCs/>
          <w:lang w:val="en-US" w:eastAsia="zh-CN"/>
        </w:rPr>
        <w:t>heterophyllum</w:t>
      </w:r>
      <w:r>
        <w:rPr>
          <w:i/>
          <w:iCs/>
          <w:lang w:val="en-US" w:eastAsia="zh-CN"/>
        </w:rPr>
        <w:t xml:space="preserve"> </w:t>
      </w:r>
      <w:r w:rsidRPr="00587484">
        <w:rPr>
          <w:lang w:val="en-US" w:eastAsia="zh-CN"/>
        </w:rPr>
        <w:t>hostplant</w:t>
      </w:r>
    </w:p>
    <w:p w14:paraId="3DDA098A" w14:textId="77777777" w:rsidR="00E438E5" w:rsidRDefault="00E438E5" w:rsidP="00E438E5">
      <w:pPr>
        <w:rPr>
          <w:lang w:val="en-US" w:eastAsia="zh-CN"/>
        </w:rPr>
      </w:pPr>
    </w:p>
    <w:p w14:paraId="6E2C0097" w14:textId="77777777" w:rsidR="00E438E5" w:rsidRDefault="00E438E5" w:rsidP="00752278">
      <w:pPr>
        <w:rPr>
          <w:lang w:val="en-US" w:eastAsia="zh-CN"/>
        </w:rPr>
      </w:pPr>
    </w:p>
    <w:p w14:paraId="31FCCED5" w14:textId="77777777" w:rsidR="006944AE" w:rsidRDefault="006944AE" w:rsidP="00752278">
      <w:pPr>
        <w:rPr>
          <w:lang w:val="en-US"/>
        </w:rPr>
      </w:pPr>
    </w:p>
    <w:p w14:paraId="1FDF8D3E" w14:textId="5F24FD16" w:rsidR="00D9074C" w:rsidRPr="00EE291E" w:rsidRDefault="00D9074C" w:rsidP="00752278">
      <w:pPr>
        <w:rPr>
          <w:lang w:val="en-US"/>
        </w:rPr>
      </w:pPr>
      <w:r>
        <w:rPr>
          <w:lang w:val="en-US"/>
        </w:rPr>
        <w:t xml:space="preserve"> </w:t>
      </w:r>
    </w:p>
    <w:sectPr w:rsidR="00D9074C" w:rsidRPr="00EE2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Øystein Opedal" w:date="2023-12-11T19:11:00Z" w:initials="ØO">
    <w:p w14:paraId="2A6C1D70" w14:textId="77777777" w:rsidR="00174C4E" w:rsidRDefault="00174C4E" w:rsidP="00174C4E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Nice work, a little bit repetitive in terms of the different models</w:t>
      </w:r>
    </w:p>
  </w:comment>
  <w:comment w:id="1" w:author="Øystein Opedal" w:date="2023-12-11T18:52:00Z" w:initials="ØO">
    <w:p w14:paraId="4F847019" w14:textId="76798F58" w:rsidR="008034A3" w:rsidRDefault="008034A3" w:rsidP="008034A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Write out the genus name because its the start of a sentence</w:t>
      </w:r>
    </w:p>
  </w:comment>
  <w:comment w:id="3" w:author="Øystein Opedal" w:date="2023-12-11T18:53:00Z" w:initials="ØO">
    <w:p w14:paraId="7F3A9E80" w14:textId="77777777" w:rsidR="008034A3" w:rsidRDefault="008034A3" w:rsidP="008034A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?? There were populations from sympatric regions, but no hybrids (as far as is known)</w:t>
      </w:r>
    </w:p>
  </w:comment>
  <w:comment w:id="6" w:author="Øystein Opedal" w:date="2023-12-11T19:10:00Z" w:initials="ØO">
    <w:p w14:paraId="0C41AF44" w14:textId="77777777" w:rsidR="00174C4E" w:rsidRDefault="00174C4E" w:rsidP="00174C4E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Write out the trait names to make the table freestanding. Explain all parameters.</w:t>
      </w:r>
    </w:p>
  </w:comment>
  <w:comment w:id="7" w:author="Øystein Opedal" w:date="2023-12-11T18:55:00Z" w:initials="ØO">
    <w:p w14:paraId="0313E1AD" w14:textId="49D511D5" w:rsidR="008034A3" w:rsidRDefault="008034A3" w:rsidP="008034A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Ok, but why not model 3?</w:t>
      </w:r>
    </w:p>
  </w:comment>
  <w:comment w:id="11" w:author="Øystein Opedal" w:date="2023-12-11T18:56:00Z" w:initials="ØO">
    <w:p w14:paraId="15F7C7ED" w14:textId="77777777" w:rsidR="008034A3" w:rsidRDefault="008034A3" w:rsidP="008034A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?</w:t>
      </w:r>
    </w:p>
  </w:comment>
  <w:comment w:id="12" w:author="Øystein Opedal" w:date="2023-12-11T18:56:00Z" w:initials="ØO">
    <w:p w14:paraId="194C4FD0" w14:textId="77777777" w:rsidR="008034A3" w:rsidRDefault="008034A3" w:rsidP="008034A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How inferred?</w:t>
      </w:r>
    </w:p>
  </w:comment>
  <w:comment w:id="13" w:author="Øystein Opedal" w:date="2023-12-11T18:56:00Z" w:initials="ØO">
    <w:p w14:paraId="087A356E" w14:textId="77777777" w:rsidR="008034A3" w:rsidRDefault="008034A3" w:rsidP="008034A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Nice</w:t>
      </w:r>
    </w:p>
  </w:comment>
  <w:comment w:id="17" w:author="Øystein Opedal" w:date="2023-12-11T18:57:00Z" w:initials="ØO">
    <w:p w14:paraId="3598C65A" w14:textId="77777777" w:rsidR="008034A3" w:rsidRDefault="008034A3" w:rsidP="008034A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?</w:t>
      </w:r>
    </w:p>
  </w:comment>
  <w:comment w:id="18" w:author="Øystein Opedal" w:date="2023-12-11T18:58:00Z" w:initials="ØO">
    <w:p w14:paraId="5DF685BD" w14:textId="77777777" w:rsidR="008034A3" w:rsidRDefault="008034A3" w:rsidP="008034A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Nice</w:t>
      </w:r>
    </w:p>
  </w:comment>
  <w:comment w:id="19" w:author="Øystein Opedal" w:date="2023-12-11T18:59:00Z" w:initials="ØO">
    <w:p w14:paraId="6E3E1E72" w14:textId="77777777" w:rsidR="008034A3" w:rsidRDefault="008034A3" w:rsidP="008034A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This seems quite similar to the description in the lecture notes, remember to use your own words when writing</w:t>
      </w:r>
    </w:p>
  </w:comment>
  <w:comment w:id="20" w:author="Øystein Opedal" w:date="2023-12-11T18:59:00Z" w:initials="ØO">
    <w:p w14:paraId="21E1C09C" w14:textId="77777777" w:rsidR="008034A3" w:rsidRDefault="008034A3" w:rsidP="008034A3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Nice figure!!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6C1D70" w15:done="0"/>
  <w15:commentEx w15:paraId="4F847019" w15:done="0"/>
  <w15:commentEx w15:paraId="7F3A9E80" w15:done="0"/>
  <w15:commentEx w15:paraId="0C41AF44" w15:done="0"/>
  <w15:commentEx w15:paraId="0313E1AD" w15:done="0"/>
  <w15:commentEx w15:paraId="15F7C7ED" w15:done="0"/>
  <w15:commentEx w15:paraId="194C4FD0" w15:done="0"/>
  <w15:commentEx w15:paraId="087A356E" w15:done="0"/>
  <w15:commentEx w15:paraId="3598C65A" w15:done="0"/>
  <w15:commentEx w15:paraId="5DF685BD" w15:done="0"/>
  <w15:commentEx w15:paraId="6E3E1E72" w15:done="0"/>
  <w15:commentEx w15:paraId="21E1C0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6E791F2" w16cex:dateUtc="2023-12-11T18:11:00Z"/>
  <w16cex:commentExtensible w16cex:durableId="27CE4FA7" w16cex:dateUtc="2023-12-11T17:52:00Z"/>
  <w16cex:commentExtensible w16cex:durableId="1BB7EF61" w16cex:dateUtc="2023-12-11T17:53:00Z"/>
  <w16cex:commentExtensible w16cex:durableId="2EB3F25B" w16cex:dateUtc="2023-12-11T18:10:00Z"/>
  <w16cex:commentExtensible w16cex:durableId="1DF1D9AE" w16cex:dateUtc="2023-12-11T17:55:00Z"/>
  <w16cex:commentExtensible w16cex:durableId="256C86EE" w16cex:dateUtc="2023-12-11T17:56:00Z"/>
  <w16cex:commentExtensible w16cex:durableId="39329929" w16cex:dateUtc="2023-12-11T17:56:00Z"/>
  <w16cex:commentExtensible w16cex:durableId="6708E17C" w16cex:dateUtc="2023-12-11T17:56:00Z"/>
  <w16cex:commentExtensible w16cex:durableId="2A0088A6" w16cex:dateUtc="2023-12-11T17:57:00Z"/>
  <w16cex:commentExtensible w16cex:durableId="61CBDC17" w16cex:dateUtc="2023-12-11T17:58:00Z"/>
  <w16cex:commentExtensible w16cex:durableId="48B0F4D7" w16cex:dateUtc="2023-12-11T17:59:00Z"/>
  <w16cex:commentExtensible w16cex:durableId="6FFF822F" w16cex:dateUtc="2023-12-11T1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6C1D70" w16cid:durableId="16E791F2"/>
  <w16cid:commentId w16cid:paraId="4F847019" w16cid:durableId="27CE4FA7"/>
  <w16cid:commentId w16cid:paraId="7F3A9E80" w16cid:durableId="1BB7EF61"/>
  <w16cid:commentId w16cid:paraId="0C41AF44" w16cid:durableId="2EB3F25B"/>
  <w16cid:commentId w16cid:paraId="0313E1AD" w16cid:durableId="1DF1D9AE"/>
  <w16cid:commentId w16cid:paraId="15F7C7ED" w16cid:durableId="256C86EE"/>
  <w16cid:commentId w16cid:paraId="194C4FD0" w16cid:durableId="39329929"/>
  <w16cid:commentId w16cid:paraId="087A356E" w16cid:durableId="6708E17C"/>
  <w16cid:commentId w16cid:paraId="3598C65A" w16cid:durableId="2A0088A6"/>
  <w16cid:commentId w16cid:paraId="5DF685BD" w16cid:durableId="61CBDC17"/>
  <w16cid:commentId w16cid:paraId="6E3E1E72" w16cid:durableId="48B0F4D7"/>
  <w16cid:commentId w16cid:paraId="21E1C09C" w16cid:durableId="6FFF82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Øystein Opedal">
    <w15:presenceInfo w15:providerId="AD" w15:userId="S::oy4573op@lu.se::8be8048c-be7f-4592-88d0-603cbd5dcd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77"/>
    <w:rsid w:val="000163C6"/>
    <w:rsid w:val="00042271"/>
    <w:rsid w:val="00076F06"/>
    <w:rsid w:val="00081881"/>
    <w:rsid w:val="000B5AE9"/>
    <w:rsid w:val="000D59D7"/>
    <w:rsid w:val="001277C2"/>
    <w:rsid w:val="0013105E"/>
    <w:rsid w:val="001600DE"/>
    <w:rsid w:val="001649B2"/>
    <w:rsid w:val="00171909"/>
    <w:rsid w:val="00174C4E"/>
    <w:rsid w:val="00180DFB"/>
    <w:rsid w:val="00181CA3"/>
    <w:rsid w:val="001B4912"/>
    <w:rsid w:val="001B49D2"/>
    <w:rsid w:val="001E5171"/>
    <w:rsid w:val="00210BD7"/>
    <w:rsid w:val="00220A86"/>
    <w:rsid w:val="00221A77"/>
    <w:rsid w:val="00222003"/>
    <w:rsid w:val="002B0F1E"/>
    <w:rsid w:val="002C3E6F"/>
    <w:rsid w:val="00302615"/>
    <w:rsid w:val="0035039A"/>
    <w:rsid w:val="00381616"/>
    <w:rsid w:val="00394103"/>
    <w:rsid w:val="003C6131"/>
    <w:rsid w:val="003F5F53"/>
    <w:rsid w:val="004043AA"/>
    <w:rsid w:val="00405387"/>
    <w:rsid w:val="004221A6"/>
    <w:rsid w:val="00425CE3"/>
    <w:rsid w:val="00437883"/>
    <w:rsid w:val="00447231"/>
    <w:rsid w:val="00471CCB"/>
    <w:rsid w:val="0048201C"/>
    <w:rsid w:val="004C1A66"/>
    <w:rsid w:val="004C2EEB"/>
    <w:rsid w:val="004D7288"/>
    <w:rsid w:val="004E4F6D"/>
    <w:rsid w:val="004F5448"/>
    <w:rsid w:val="00503F09"/>
    <w:rsid w:val="005269BB"/>
    <w:rsid w:val="005559E6"/>
    <w:rsid w:val="00564179"/>
    <w:rsid w:val="00587484"/>
    <w:rsid w:val="00594D5F"/>
    <w:rsid w:val="005F6E91"/>
    <w:rsid w:val="006300EA"/>
    <w:rsid w:val="00666308"/>
    <w:rsid w:val="006736BE"/>
    <w:rsid w:val="00677298"/>
    <w:rsid w:val="006944AE"/>
    <w:rsid w:val="006A0E67"/>
    <w:rsid w:val="006B391E"/>
    <w:rsid w:val="00710A52"/>
    <w:rsid w:val="00715FFF"/>
    <w:rsid w:val="00724976"/>
    <w:rsid w:val="00752278"/>
    <w:rsid w:val="007531C1"/>
    <w:rsid w:val="00753A30"/>
    <w:rsid w:val="00754DA3"/>
    <w:rsid w:val="007759AC"/>
    <w:rsid w:val="0079375C"/>
    <w:rsid w:val="008034A3"/>
    <w:rsid w:val="0084591F"/>
    <w:rsid w:val="00877A22"/>
    <w:rsid w:val="008B4EB8"/>
    <w:rsid w:val="008F174A"/>
    <w:rsid w:val="00930A1E"/>
    <w:rsid w:val="00937B6F"/>
    <w:rsid w:val="009464F9"/>
    <w:rsid w:val="00954C10"/>
    <w:rsid w:val="009B59CE"/>
    <w:rsid w:val="009E55F1"/>
    <w:rsid w:val="009F170C"/>
    <w:rsid w:val="009F2263"/>
    <w:rsid w:val="00A0375F"/>
    <w:rsid w:val="00A039E5"/>
    <w:rsid w:val="00A319D5"/>
    <w:rsid w:val="00A61ECA"/>
    <w:rsid w:val="00A8274D"/>
    <w:rsid w:val="00AB60EB"/>
    <w:rsid w:val="00AB7495"/>
    <w:rsid w:val="00AC2F5A"/>
    <w:rsid w:val="00AC6F3D"/>
    <w:rsid w:val="00AE6DFC"/>
    <w:rsid w:val="00AF417B"/>
    <w:rsid w:val="00B11EFD"/>
    <w:rsid w:val="00B15FDE"/>
    <w:rsid w:val="00B164C4"/>
    <w:rsid w:val="00B40328"/>
    <w:rsid w:val="00B520FB"/>
    <w:rsid w:val="00B661D7"/>
    <w:rsid w:val="00B81EF2"/>
    <w:rsid w:val="00BB51D5"/>
    <w:rsid w:val="00BD3094"/>
    <w:rsid w:val="00C41195"/>
    <w:rsid w:val="00C879CF"/>
    <w:rsid w:val="00CC268D"/>
    <w:rsid w:val="00D27F28"/>
    <w:rsid w:val="00D500F1"/>
    <w:rsid w:val="00D5143F"/>
    <w:rsid w:val="00D60AD1"/>
    <w:rsid w:val="00D9074C"/>
    <w:rsid w:val="00DB2317"/>
    <w:rsid w:val="00DC0D5F"/>
    <w:rsid w:val="00DC7CDF"/>
    <w:rsid w:val="00DD00D4"/>
    <w:rsid w:val="00DD2685"/>
    <w:rsid w:val="00DD4177"/>
    <w:rsid w:val="00E02CEA"/>
    <w:rsid w:val="00E051FB"/>
    <w:rsid w:val="00E15904"/>
    <w:rsid w:val="00E2012D"/>
    <w:rsid w:val="00E315BC"/>
    <w:rsid w:val="00E438E5"/>
    <w:rsid w:val="00E50042"/>
    <w:rsid w:val="00E5626B"/>
    <w:rsid w:val="00E76344"/>
    <w:rsid w:val="00E938EC"/>
    <w:rsid w:val="00E94090"/>
    <w:rsid w:val="00E96352"/>
    <w:rsid w:val="00EC0A50"/>
    <w:rsid w:val="00ED6E67"/>
    <w:rsid w:val="00EE054A"/>
    <w:rsid w:val="00EE291E"/>
    <w:rsid w:val="00EE376F"/>
    <w:rsid w:val="00EF402C"/>
    <w:rsid w:val="00F0181B"/>
    <w:rsid w:val="00F2186C"/>
    <w:rsid w:val="00F6396C"/>
    <w:rsid w:val="00F713A3"/>
    <w:rsid w:val="00F745A2"/>
    <w:rsid w:val="00FA33B0"/>
    <w:rsid w:val="00FC40B6"/>
    <w:rsid w:val="00FD1046"/>
    <w:rsid w:val="00FD61C0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69118"/>
  <w15:chartTrackingRefBased/>
  <w15:docId w15:val="{A7293CFE-E901-1549-B169-CD93F64C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B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15F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8034A3"/>
  </w:style>
  <w:style w:type="character" w:styleId="Refdecomentario">
    <w:name w:val="annotation reference"/>
    <w:basedOn w:val="Fuentedeprrafopredeter"/>
    <w:uiPriority w:val="99"/>
    <w:semiHidden/>
    <w:unhideWhenUsed/>
    <w:rsid w:val="008034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34A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34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34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34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2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71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1981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7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1416</Words>
  <Characters>7788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Hooi Min Tan Grahn</dc:creator>
  <cp:keywords/>
  <dc:description/>
  <cp:lastModifiedBy>Øystein Opedal</cp:lastModifiedBy>
  <cp:revision>2</cp:revision>
  <dcterms:created xsi:type="dcterms:W3CDTF">2023-12-11T18:11:00Z</dcterms:created>
  <dcterms:modified xsi:type="dcterms:W3CDTF">2023-12-11T18:11:00Z</dcterms:modified>
</cp:coreProperties>
</file>